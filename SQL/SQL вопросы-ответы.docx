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20" w:firstLine="0"/>
        <w:jc w:val="center"/>
        <w:pageBreakBefore w:val="0"/>
        <w:rPr>
          <w:b/>
          <w:bCs/>
          <w:color w:val="auto"/>
          <w:sz w:val="36"/>
          <w:szCs w:val="36"/>
        </w:rPr>
      </w:pPr>
      <w:ins w:id="0" w:author="Данила Бебрис" w:date="2022-02-01T16:01:20Z">
        <w:del w:id="1" w:author="Данила Бебрис" w:date="2022-02-01T16:01:20Z">
          <w:r>
            <w:rPr>
              <w:color w:val="auto"/>
            </w:rPr>
          </w:r>
        </w:del>
      </w:ins>
      <w:r>
        <w:rPr>
          <w:b/>
          <w:color w:val="auto"/>
          <w:sz w:val="36"/>
          <w:szCs w:val="36"/>
        </w:rPr>
        <w:t xml:space="preserve">SQL</w:t>
      </w:r>
      <w:r>
        <w:rPr>
          <w:b/>
          <w:bCs/>
          <w:color w:val="auto"/>
          <w:sz w:val="36"/>
          <w:szCs w:val="36"/>
          <w:u w:val="none"/>
        </w:rPr>
      </w:r>
      <w:r/>
    </w:p>
    <w:p>
      <w:pPr>
        <w:ind w:left="720" w:firstLine="0"/>
        <w:jc w:val="center"/>
        <w:pageBreakBefore w:val="0"/>
        <w:rPr>
          <w:b/>
          <w:bCs/>
          <w:color w:val="auto"/>
          <w:sz w:val="36"/>
          <w:szCs w:val="36"/>
          <w:u w:val="none"/>
        </w:rPr>
      </w:pPr>
      <w:r>
        <w:rPr>
          <w:b/>
          <w:bCs/>
          <w:color w:val="auto"/>
          <w:sz w:val="36"/>
          <w:szCs w:val="36"/>
          <w:u w:val="none"/>
        </w:rPr>
      </w:r>
      <w:r>
        <w:rPr>
          <w:b/>
          <w:bCs/>
          <w:color w:val="auto"/>
          <w:sz w:val="36"/>
          <w:szCs w:val="36"/>
          <w:u w:val="none"/>
        </w:rPr>
      </w:r>
    </w:p>
    <w:p>
      <w:pPr>
        <w:jc w:val="center"/>
        <w:pageBreakBefore w:val="0"/>
        <w:rPr>
          <w:bCs/>
          <w:color w:val="333333"/>
        </w:rPr>
      </w:pPr>
      <w:r>
        <w:rPr>
          <w:i/>
          <w:color w:val="333333"/>
          <w:sz w:val="24"/>
          <w:szCs w:val="24"/>
          <w:highlight w:val="none"/>
        </w:rPr>
      </w:r>
      <w:hyperlink r:id="rId10" w:tooltip="https://docs.google.com/spreadsheets/d/1owGOr08-YSywk3KVIAdMLX8_tZyvPm9UJWubEeOcgD8/htmlview#" w:history="1">
        <w:r>
          <w:rPr>
            <w:rStyle w:val="873"/>
            <w:i/>
            <w:sz w:val="24"/>
            <w:szCs w:val="24"/>
            <w:highlight w:val="none"/>
          </w:rPr>
          <w:t xml:space="preserve">Методичка по всем разделам, автор неизвестен (:</w:t>
        </w:r>
        <w:r>
          <w:rPr>
            <w:rStyle w:val="873"/>
            <w:i/>
            <w:sz w:val="24"/>
            <w:szCs w:val="24"/>
            <w:highlight w:val="none"/>
          </w:rPr>
        </w:r>
      </w:hyperlink>
      <w:r>
        <w:rPr>
          <w:bCs/>
          <w:i/>
          <w:color w:val="333333"/>
          <w:sz w:val="24"/>
          <w:szCs w:val="24"/>
        </w:rPr>
      </w:r>
      <w:r/>
      <w:r>
        <w:rPr>
          <w:i/>
          <w:color w:val="auto"/>
          <w:sz w:val="24"/>
          <w:szCs w:val="24"/>
          <w:highlight w:val="none"/>
        </w:rPr>
      </w:r>
      <w:r>
        <w:rPr>
          <w:i/>
          <w:color w:val="auto"/>
          <w:sz w:val="24"/>
          <w:szCs w:val="24"/>
          <w:highlight w:val="none"/>
        </w:rPr>
      </w:r>
      <w:r>
        <w:rPr>
          <w:bCs/>
          <w:i/>
          <w:color w:val="333333"/>
          <w:sz w:val="24"/>
          <w:szCs w:val="24"/>
        </w:rPr>
      </w:r>
    </w:p>
    <w:p>
      <w:pPr>
        <w:ind w:left="720" w:firstLine="0"/>
        <w:jc w:val="center"/>
        <w:pageBreakBefore w:val="0"/>
        <w:rPr>
          <w:bCs/>
          <w:i/>
          <w:color w:val="auto"/>
          <w:sz w:val="24"/>
          <w:szCs w:val="24"/>
          <w:highlight w:val="none"/>
        </w:rPr>
      </w:pPr>
      <w:r>
        <w:rPr>
          <w:i/>
          <w:color w:val="auto"/>
          <w:sz w:val="24"/>
          <w:szCs w:val="24"/>
          <w:highlight w:val="none"/>
        </w:rPr>
      </w:r>
      <w:r>
        <w:rPr>
          <w:i/>
          <w:color w:val="auto"/>
          <w:sz w:val="24"/>
          <w:szCs w:val="24"/>
          <w:highlight w:val="none"/>
        </w:rPr>
      </w:r>
    </w:p>
    <w:p>
      <w:pPr>
        <w:ind w:left="720" w:firstLine="0"/>
        <w:jc w:val="center"/>
        <w:pageBreakBefore w:val="0"/>
        <w:rPr>
          <w:bCs/>
          <w:i/>
          <w:color w:val="auto"/>
          <w:sz w:val="24"/>
          <w:szCs w:val="24"/>
          <w:highlight w:val="none"/>
        </w:rPr>
      </w:pPr>
      <w:r>
        <w:rPr>
          <w:b/>
          <w:color w:val="auto"/>
          <w:sz w:val="36"/>
          <w:szCs w:val="36"/>
        </w:rPr>
      </w:r>
      <w:r>
        <w:rPr>
          <w:i/>
          <w:color w:val="auto"/>
          <w:sz w:val="24"/>
          <w:szCs w:val="24"/>
        </w:rPr>
        <w:t xml:space="preserve">вопросы-ответы Хилькевич Игорь 16.04.2020</w:t>
      </w:r>
      <w:r>
        <w:rPr>
          <w:color w:val="auto"/>
        </w:rPr>
      </w:r>
      <w:r/>
    </w:p>
    <w:p>
      <w:pPr>
        <w:jc w:val="center"/>
        <w:pageBreakBefore w:val="0"/>
        <w:rPr>
          <w:rFonts w:ascii="Arial" w:hAnsi="Arial" w:eastAsia="Arial" w:cs="Arial"/>
          <w:b/>
          <w:bCs/>
          <w:i/>
          <w:color w:val="auto"/>
          <w:sz w:val="22"/>
          <w:szCs w:val="22"/>
          <w:u w:val="none"/>
          <w:vertAlign w:val="baseli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jc w:val="center"/>
        <w:pageBreakBefore w:val="0"/>
        <w:rPr>
          <w:color w:val="auto"/>
          <w:sz w:val="28"/>
          <w:szCs w:val="28"/>
          <w:highlight w:val="none"/>
          <w:shd w:val="clear" w:color="auto" w:fill="auto"/>
        </w:rPr>
      </w:pPr>
      <w:del w:id="2" w:author="Anonymous" w:date="2022-04-19T16:57:32Z">
        <w:r>
          <w:rPr>
            <w:color w:val="auto"/>
          </w:rPr>
        </w:r>
      </w:del>
      <w:r>
        <w:rPr>
          <w:color w:val="auto"/>
          <w:sz w:val="28"/>
          <w:szCs w:val="28"/>
        </w:rPr>
        <w:t xml:space="preserve">Вопросы из “all question”</w:t>
      </w:r>
      <w:r>
        <w:rPr>
          <w:rFonts w:ascii="Arial" w:hAnsi="Arial" w:eastAsia="Arial" w:cs="Arial"/>
          <w:color w:val="auto"/>
          <w:sz w:val="22"/>
          <w:szCs w:val="22"/>
          <w:u w:val="none"/>
          <w:shd w:val="clear" w:color="auto" w:fill="auto"/>
          <w:vertAlign w:val="baseline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1. Операторы DDL, DML, </w:t>
      </w:r>
      <w:r>
        <w:rPr>
          <w:color w:val="auto"/>
        </w:rPr>
        <w:t xml:space="preserve">TCL</w:t>
      </w:r>
      <w:r>
        <w:rPr>
          <w:color w:val="auto"/>
        </w:rPr>
        <w:t xml:space="preserve">, DCL.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2. null в SQL.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3. Временная таблица (temporary table) vs. представления (view).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4. SELECT.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5. Виды join'ов. JOIN vs. </w:t>
      </w:r>
      <w:r>
        <w:rPr>
          <w:color w:val="auto"/>
        </w:rPr>
        <w:t xml:space="preserve">подзапросы</w:t>
      </w:r>
      <w:r>
        <w:rPr>
          <w:color w:val="auto"/>
        </w:rPr>
        <w:t xml:space="preserve"> (sub-query).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6. HAVING vs. WHERE.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7. ORDER BY.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8. GROUP BY (NULL).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9. GROUP BY vs. DISTINCT.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10. Агрегатные функции. COUNT(*) vs. COUNT({column}).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11. EXISTS.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12. IN, BETWEEN, LIKE.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13. UNION vs. </w:t>
      </w:r>
      <w:r>
        <w:rPr>
          <w:color w:val="auto"/>
        </w:rPr>
        <w:t xml:space="preserve">UNIONALL</w:t>
      </w:r>
      <w:r>
        <w:rPr>
          <w:color w:val="auto"/>
        </w:rPr>
        <w:t xml:space="preserve"> (ограничение на UNION).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14. Ограничения (constraints: primary key, foreign key, check, notnull, </w:t>
      </w:r>
      <w:r>
        <w:rPr>
          <w:color w:val="auto"/>
        </w:rPr>
        <w:t xml:space="preserve">unique).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15. Суррогатные ключи.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16. MERGE.</w:t>
      </w:r>
      <w:r>
        <w:rPr>
          <w:b/>
          <w:color w:val="auto"/>
        </w:rPr>
      </w:r>
      <w:r/>
    </w:p>
    <w:p>
      <w:pPr>
        <w:pageBreakBefore w:val="0"/>
        <w:rPr>
          <w:b/>
          <w:bCs/>
          <w:color w:val="auto"/>
        </w:rPr>
      </w:pPr>
      <w:r>
        <w:rPr>
          <w:color w:val="auto"/>
        </w:rPr>
      </w:r>
      <w:r>
        <w:rPr>
          <w:color w:val="auto"/>
        </w:rPr>
        <w:t xml:space="preserve">17. DELETE vs. TRUNCATE.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18. Индексы.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19. Хранимая процедура.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20. Триггер.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21. Курсор.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22. DATETIME vs. TIMESTAMP.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23. Транзакции. Принципы ACID.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24. Уровни изолированности транзакций.</w:t>
      </w:r>
      <w:r>
        <w:rPr>
          <w:color w:val="auto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  <w:t xml:space="preserve">25. Нормализация. Нормальные формы. </w:t>
      </w:r>
      <w:r>
        <w:rPr>
          <w:color w:val="auto"/>
        </w:rPr>
        <w:t xml:space="preserve">Денормализация</w:t>
      </w:r>
      <w:r>
        <w:rPr>
          <w:color w:val="auto"/>
        </w:rPr>
        <w:t xml:space="preserve">.</w:t>
      </w:r>
      <w:r>
        <w:rPr>
          <w:b/>
          <w:color w:val="auto"/>
          <w:sz w:val="28"/>
          <w:szCs w:val="28"/>
          <w:highlight w:val="none"/>
        </w:rPr>
        <w:br w:type="page" w:clear="all"/>
      </w:r>
      <w:r>
        <w:rPr>
          <w:color w:val="auto"/>
        </w:rPr>
      </w:r>
      <w:r/>
    </w:p>
    <w:p>
      <w:pPr>
        <w:jc w:val="center"/>
        <w:pageBreakBefore w:val="0"/>
        <w:rPr>
          <w:b/>
          <w:bCs/>
          <w:color w:val="auto"/>
          <w:sz w:val="28"/>
          <w:szCs w:val="28"/>
          <w:highlight w:val="none"/>
        </w:rPr>
      </w:pPr>
      <w:r>
        <w:rPr>
          <w:b/>
          <w:color w:val="auto"/>
          <w:sz w:val="28"/>
          <w:szCs w:val="28"/>
        </w:rPr>
        <w:t xml:space="preserve">Ответы</w:t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Операторы DDL, DML, </w:t>
      </w:r>
      <w:r>
        <w:rPr>
          <w:color w:val="auto"/>
          <w:sz w:val="28"/>
          <w:szCs w:val="28"/>
        </w:rPr>
        <w:t xml:space="preserve">TCL</w:t>
      </w:r>
      <w:r>
        <w:rPr>
          <w:color w:val="auto"/>
          <w:sz w:val="28"/>
          <w:szCs w:val="28"/>
        </w:rPr>
        <w:t xml:space="preserve">, DCL.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Какие существуют операторы SQL?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операторы определения данных (Data Definition Language, DDL):</w:t>
      </w:r>
      <w:r>
        <w:rPr>
          <w:color w:val="auto"/>
        </w:rPr>
      </w:r>
      <w:r/>
    </w:p>
    <w:p>
      <w:pPr>
        <w:numPr>
          <w:ilvl w:val="0"/>
          <w:numId w:val="19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CREATE создает объект БД (базу, </w:t>
      </w:r>
      <w:r>
        <w:rPr>
          <w:color w:val="auto"/>
          <w:sz w:val="21"/>
          <w:szCs w:val="21"/>
        </w:rPr>
        <w:t xml:space="preserve">таблицу, представление, пользователя и т. д.),</w:t>
      </w:r>
      <w:r>
        <w:rPr>
          <w:color w:val="auto"/>
          <w:sz w:val="21"/>
          <w:szCs w:val="21"/>
          <w:u w:val="none"/>
        </w:rPr>
      </w:r>
      <w:r/>
    </w:p>
    <w:p>
      <w:pPr>
        <w:numPr>
          <w:ilvl w:val="0"/>
          <w:numId w:val="19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ALTER изменяет объект,</w:t>
      </w:r>
      <w:r>
        <w:rPr>
          <w:color w:val="auto"/>
        </w:rPr>
      </w:r>
      <w:r/>
    </w:p>
    <w:p>
      <w:pPr>
        <w:numPr>
          <w:ilvl w:val="0"/>
          <w:numId w:val="19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DROP удаляет объект;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операторы манипуляции данными (Data Manipulation Language, DML):</w:t>
      </w:r>
      <w:r>
        <w:rPr>
          <w:color w:val="auto"/>
        </w:rPr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SELECT выбирает данные, удовлетворяющие заданным условиям,</w:t>
      </w:r>
      <w:r>
        <w:rPr>
          <w:color w:val="auto"/>
        </w:rPr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INSERT добавляет новые данные,</w:t>
      </w:r>
      <w:r>
        <w:rPr>
          <w:color w:val="auto"/>
        </w:rPr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UPDATE изменяет существующие данные,</w:t>
      </w:r>
      <w:r>
        <w:rPr>
          <w:color w:val="auto"/>
        </w:rPr>
      </w:r>
      <w:r/>
    </w:p>
    <w:p>
      <w:pPr>
        <w:numPr>
          <w:ilvl w:val="0"/>
          <w:numId w:val="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DELETE удаляет данные;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операторы определения доступа</w:t>
      </w:r>
      <w:ins w:id="3" w:author="Константин Петров" w:date="2021-02-15T11:05:00Z">
        <w:r>
          <w:rPr>
            <w:color w:val="auto"/>
            <w:sz w:val="21"/>
            <w:szCs w:val="21"/>
          </w:rPr>
          <w:t xml:space="preserve"> </w:t>
        </w:r>
      </w:ins>
      <w:r>
        <w:rPr>
          <w:color w:val="auto"/>
          <w:sz w:val="21"/>
          <w:szCs w:val="21"/>
        </w:rPr>
        <w:t xml:space="preserve"> к данным (Data Control Language, </w:t>
      </w:r>
      <w:r>
        <w:rPr>
          <w:color w:val="auto"/>
          <w:sz w:val="21"/>
          <w:szCs w:val="21"/>
        </w:rPr>
        <w:t xml:space="preserve">happens-before</w:t>
      </w:r>
      <w:r>
        <w:rPr>
          <w:color w:val="auto"/>
          <w:sz w:val="21"/>
          <w:szCs w:val="21"/>
        </w:rPr>
        <w:t xml:space="preserve">)</w:t>
      </w:r>
      <w:r>
        <w:rPr>
          <w:color w:val="auto"/>
          <w:sz w:val="21"/>
          <w:szCs w:val="21"/>
        </w:rPr>
        <w:t xml:space="preserve">:</w:t>
      </w:r>
      <w:r>
        <w:rPr>
          <w:color w:val="auto"/>
        </w:rPr>
      </w:r>
      <w:r/>
    </w:p>
    <w:p>
      <w:pPr>
        <w:numPr>
          <w:ilvl w:val="0"/>
          <w:numId w:val="25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GRANT предоставляет пользователю (группе) разрешения на определенные операции с объектом,</w:t>
      </w:r>
      <w:r>
        <w:rPr>
          <w:color w:val="auto"/>
        </w:rPr>
      </w:r>
      <w:r/>
    </w:p>
    <w:p>
      <w:pPr>
        <w:numPr>
          <w:ilvl w:val="0"/>
          <w:numId w:val="25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REVOKE отзывает ранее выданные разрешения,</w:t>
      </w:r>
      <w:r>
        <w:rPr>
          <w:color w:val="auto"/>
        </w:rPr>
      </w:r>
      <w:r/>
    </w:p>
    <w:p>
      <w:pPr>
        <w:numPr>
          <w:ilvl w:val="0"/>
          <w:numId w:val="25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DENY задает запрет, имеющий приоритет над разрешением;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операторы управления транзакциями (Transaction Control Language, TCL):</w:t>
      </w:r>
      <w:r>
        <w:rPr>
          <w:color w:val="auto"/>
        </w:rPr>
      </w:r>
      <w:r/>
    </w:p>
    <w:p>
      <w:pPr>
        <w:numPr>
          <w:ilvl w:val="0"/>
          <w:numId w:val="2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COMMIT применяет транзакцию,</w:t>
      </w:r>
      <w:r>
        <w:rPr>
          <w:color w:val="auto"/>
        </w:rPr>
      </w:r>
      <w:r/>
    </w:p>
    <w:p>
      <w:pPr>
        <w:numPr>
          <w:ilvl w:val="0"/>
          <w:numId w:val="2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ROLLBACK откатывает все изменения, сделанные в контексте текущей транзакции,</w:t>
      </w:r>
      <w:r>
        <w:rPr>
          <w:color w:val="auto"/>
        </w:rPr>
      </w:r>
      <w:r/>
    </w:p>
    <w:p>
      <w:pPr>
        <w:numPr>
          <w:ilvl w:val="0"/>
          <w:numId w:val="2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SAVEPOINT разбивает транзакцию на более мелкие.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null в SQL.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означает NULL в SQL?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NULL - специальное значение (</w:t>
      </w:r>
      <w:r>
        <w:rPr>
          <w:color w:val="auto"/>
          <w:sz w:val="21"/>
          <w:szCs w:val="21"/>
        </w:rPr>
        <w:t xml:space="preserve">псевдозначение</w:t>
      </w:r>
      <w:r>
        <w:rPr>
          <w:color w:val="auto"/>
          <w:sz w:val="21"/>
          <w:szCs w:val="21"/>
        </w:rPr>
        <w:t xml:space="preserve">), которое может быть записано в поле таблицы базы данных. NULL соответствует понятию «пустое поле», то есть «поле, не содержащее никакого значения».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NULL означает отсутствие, неизвестность информации. Значение NULL не является значением в полном смысле слова: по определению оно означае</w:t>
      </w:r>
      <w:r>
        <w:rPr>
          <w:color w:val="auto"/>
          <w:sz w:val="21"/>
          <w:szCs w:val="21"/>
        </w:rPr>
        <w:t xml:space="preserve">т отсутствие значения и не принадлежит ни одному типу данных. Поэтому NULL не равно ни логическому значению FALSE, ни пустой строке, ни 0. При сравнении NULL с любым значением будет получен результат NULL, а не FALSE и не 0. Более того, NULL не равно NULL!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команды: IS NULL, IS NOT NULL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Временная таблица (temporary table) vs. представления (view).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«временная таблица»? Для чего она используется?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Временная таблица - это объект базы данных, который хранится и управляется системой базы данных на временной основ</w:t>
      </w:r>
      <w:r>
        <w:rPr>
          <w:color w:val="auto"/>
          <w:sz w:val="21"/>
          <w:szCs w:val="21"/>
        </w:rPr>
        <w:t xml:space="preserve">е. Они могут быть локальными или глобальными. Используется для сохранения результатов вызова хранимой процедуры, уменьшение числа строк при соединениях, агрегирование данных из различных источников или как замена курсоров и параметризованных представлений.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«представление» (view) и для чего оно применяется?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Представление, View - виртуальная таблица, представляющая данные одной или более таблиц альтернативным образом.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В действительности представление – всего лишь результат выполнения оператора SELECT, который хранится в структуре памяти, напоминающей SQL таблицу. Они работаю</w:t>
      </w:r>
      <w:r>
        <w:rPr>
          <w:color w:val="auto"/>
          <w:sz w:val="21"/>
          <w:szCs w:val="21"/>
        </w:rPr>
        <w:t xml:space="preserve">т в запросах и операторах DML точно также как и основные таблицы, но не содержат никаких собственных данных. Представления значительно расширяют возможности управления данными. Это способ дать публичный доступ к некоторой (но не всей) информации в таблице.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SELECT.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Каков общий синтаксис оператора SELECT?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 - оператор DML SQL, возвращающий набор данных (выборку) из базы данных, удовлетворяющих заданному условию. Имеет следующую структуру: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 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  [</w:t>
      </w:r>
      <w:r>
        <w:rPr>
          <w:color w:val="auto"/>
          <w:sz w:val="21"/>
          <w:szCs w:val="21"/>
        </w:rPr>
        <w:t xml:space="preserve">DISTINCT</w:t>
      </w:r>
      <w:r>
        <w:rPr>
          <w:color w:val="auto"/>
          <w:sz w:val="21"/>
          <w:szCs w:val="21"/>
        </w:rPr>
        <w:t xml:space="preserve"> | DISTINCTROW | ALL]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  select_expression,...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FROM table_references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[WHERE where_definition]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[GROUP BY {</w:t>
      </w:r>
      <w:r>
        <w:rPr>
          <w:color w:val="auto"/>
          <w:sz w:val="21"/>
          <w:szCs w:val="21"/>
        </w:rPr>
        <w:t xml:space="preserve">unsigned_integer</w:t>
      </w:r>
      <w:r>
        <w:rPr>
          <w:color w:val="auto"/>
          <w:sz w:val="21"/>
          <w:szCs w:val="21"/>
        </w:rPr>
        <w:t xml:space="preserve"> | column | formula}]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[HAVING where_definition]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 [ORDER BY {</w:t>
      </w:r>
      <w:r>
        <w:rPr>
          <w:color w:val="auto"/>
          <w:sz w:val="21"/>
          <w:szCs w:val="21"/>
        </w:rPr>
        <w:t xml:space="preserve">unsigned_integer</w:t>
      </w:r>
      <w:r>
        <w:rPr>
          <w:color w:val="auto"/>
          <w:sz w:val="21"/>
          <w:szCs w:val="21"/>
        </w:rPr>
        <w:t xml:space="preserve"> | column | formula} [ASC | DESC], ...]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Виды join'ов. JOIN vs. подзапросы (sub-query).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JOIN?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JOIN - оператор языка SQL, который является реализацией операции соединения реляционной алгебры. Предназначен для обеспечения выборки данных из двух таблиц и включения этих данных в один результирующий набор.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Особенностями операции соединения являются следующее: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в схему таблицы-результата входят столбцы обеих </w:t>
      </w:r>
      <w:r>
        <w:rPr>
          <w:color w:val="auto"/>
          <w:sz w:val="21"/>
          <w:szCs w:val="21"/>
        </w:rPr>
        <w:t xml:space="preserve">исхо</w:t>
      </w:r>
      <w:ins w:id="4" w:author="Егор Толстых" w:date="2022-01-17T06:05:59Z">
        <w:del w:id="5" w:author="Anonymous" w:date="2022-03-26T18:24:50Z">
          <w:r>
            <w:rPr>
              <w:color w:val="auto"/>
              <w:sz w:val="21"/>
              <w:szCs w:val="21"/>
            </w:rPr>
            <w:delText xml:space="preserve">д</w:delText>
          </w:r>
        </w:del>
      </w:ins>
      <w:r>
        <w:rPr>
          <w:color w:val="auto"/>
          <w:sz w:val="21"/>
          <w:szCs w:val="21"/>
        </w:rPr>
        <w:t xml:space="preserve">дных</w:t>
      </w:r>
      <w:r>
        <w:rPr>
          <w:color w:val="auto"/>
          <w:sz w:val="21"/>
          <w:szCs w:val="21"/>
        </w:rPr>
        <w:t xml:space="preserve"> таблиц (таблиц-операндов), то есть схема результата является «сцеплением» схем операндов;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каждая строка таблицы-результата является «сцеплением» строки из одной таблицы-операнда со строкой второй таблицы-операнда;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при необходимости соединения не двух, а нескольких таблиц, операция соединения применяется несколько раз (последовательно).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field_name [,... n]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FROM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Table1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{INNER | {LEFT | RIGHT | FULL} OUTER | CROSS } JOIN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Table2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  {ON &lt;condition&gt; | USING (field_name [,... n])}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Какие существуют типы JOIN?</w:t>
      </w:r>
      <w:r>
        <w:rPr>
          <w:color w:val="auto"/>
        </w:rPr>
      </w:r>
      <w:r/>
    </w:p>
    <w:p>
      <w:pPr>
        <w:numPr>
          <w:ilvl w:val="0"/>
          <w:numId w:val="32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(INNER) JOIN Результатом объединения таблиц являются записи, общие для левой и правой таблиц. Порядок таблиц для оператора не важен, поскольку оператор является симметричным.</w:t>
      </w:r>
      <w:r>
        <w:rPr>
          <w:color w:val="auto"/>
        </w:rPr>
      </w:r>
      <w:r/>
    </w:p>
    <w:p>
      <w:pPr>
        <w:numPr>
          <w:ilvl w:val="0"/>
          <w:numId w:val="32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LEFT (OUTER) JOIN Производи</w:t>
      </w:r>
      <w:r>
        <w:rPr>
          <w:color w:val="auto"/>
          <w:sz w:val="21"/>
          <w:szCs w:val="21"/>
        </w:rPr>
        <w:t xml:space="preserve">т выбор всех записей первой таблицы и соответствующих им записей второй таблицы. Если записи во второй таблице не найдены, то вместо них подставляется пустой результат (NULL). Порядок таблиц для оператора важен, поскольку оператор не является симметричным.</w:t>
      </w:r>
      <w:r>
        <w:rPr>
          <w:color w:val="auto"/>
        </w:rPr>
      </w:r>
      <w:r/>
    </w:p>
    <w:p>
      <w:pPr>
        <w:numPr>
          <w:ilvl w:val="0"/>
          <w:numId w:val="32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RIGHT (OUTER) JOIN LEFT JOIN с операндами, расставленными в обратном порядке. Порядок таблиц для оператора важен, поскольку оператор не является симметричным.</w:t>
      </w:r>
      <w:r>
        <w:rPr>
          <w:color w:val="auto"/>
        </w:rPr>
      </w:r>
      <w:r/>
    </w:p>
    <w:p>
      <w:pPr>
        <w:numPr>
          <w:ilvl w:val="0"/>
          <w:numId w:val="32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FULL (OUTER) JOIN Результатом объединения таблиц являются все записи, которые присутствуют в таблицах. Порядок таблиц для оператора не важен, поскольку оператор является симметричным.</w:t>
      </w:r>
      <w:r>
        <w:rPr>
          <w:color w:val="auto"/>
        </w:rPr>
      </w:r>
      <w:r/>
    </w:p>
    <w:p>
      <w:pPr>
        <w:numPr>
          <w:ilvl w:val="0"/>
          <w:numId w:val="32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CROSS JOIN (декартово произведение) При выборе каждая строка одной таблицы</w:t>
      </w:r>
      <w:r>
        <w:rPr>
          <w:color w:val="auto"/>
          <w:sz w:val="21"/>
          <w:szCs w:val="21"/>
        </w:rPr>
        <w:t xml:space="preserve"> объединяется с каждой строкой второй таблицы, давая тем самым все возможные сочетания строк двух таблиц. Порядок таблиц для оператора не важен, поскольку оператор является симметричным.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лучше использовать JOIN или подзапросы?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Обычно лучше использовать JOIN, поскольку в большинстве случаев он более понятен и лучше оптимизируется</w:t>
      </w:r>
      <w:r>
        <w:rPr>
          <w:color w:val="auto"/>
          <w:sz w:val="21"/>
          <w:szCs w:val="21"/>
        </w:rPr>
        <w:t xml:space="preserve"> СУБД (но 100% этого гарантировать нельзя). Так же JOIN имеет заметное преимущество над подзапросами в случае, когда список выбора SELECT содержит столбцы более чем из одной таблицы.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Подзапросы лучше использовать в случаях, когда нужно вычислять агрегатные значения и использовать их для сравнений во внешних запросах.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HAVING vs. WHERE.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Для чего используется оператор HAVING?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HAVING используется для фильтрации результата GROUP BY по заданным логическим условиям.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В чем различие между операторами HAVING и WHERE?</w:t>
      </w:r>
      <w:r>
        <w:rPr>
          <w:color w:val="auto"/>
        </w:rPr>
      </w:r>
      <w:r/>
    </w:p>
    <w:p>
      <w:pPr>
        <w:ind w:left="0" w:firstLine="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HAVING используется как WHERE, но в другой части SQL-выражения и, соответственно, на другой стадии формирования ответа.</w:t>
      </w:r>
      <w:r>
        <w:rPr>
          <w:color w:val="auto"/>
          <w:sz w:val="21"/>
          <w:szCs w:val="21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7. ORDER BY.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Для чего используется оператор ORDER BY?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ORDER BY упорядочива</w:t>
      </w:r>
      <w:r>
        <w:rPr>
          <w:color w:val="auto"/>
          <w:sz w:val="21"/>
          <w:szCs w:val="21"/>
        </w:rPr>
        <w:t xml:space="preserve">ет вывод запроса согласно значениям в том или ином количестве выбранных столбцов. Многочисленные столбцы упорядочиваются один внутри другого. Возможно определять возрастание ASC или убывание DESC для каждого столбца. По умолчанию установлено - возрастание.</w:t>
      </w:r>
      <w:r>
        <w:rPr>
          <w:color w:val="auto"/>
          <w:sz w:val="21"/>
          <w:szCs w:val="21"/>
        </w:rPr>
        <w:t xml:space="preserve">ORDER BY</w:t>
      </w:r>
      <w:r>
        <w:rPr>
          <w:color w:val="auto"/>
          <w:sz w:val="21"/>
          <w:szCs w:val="21"/>
        </w:rPr>
        <w:t xml:space="preserve"> — необязательный элемент запроса, который отвечает за сортировку таблицы.</w:t>
      </w:r>
      <w:r>
        <w:rPr>
          <w:color w:val="auto"/>
          <w:sz w:val="21"/>
          <w:szCs w:val="21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Простой пример сортировки по одному столбцу. В данном запросе осуществляется сортировка по городу, который указал клиент: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*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Customers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ORDER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BY</w:t>
      </w:r>
      <w:r>
        <w:rPr>
          <w:color w:val="auto"/>
          <w:sz w:val="21"/>
          <w:szCs w:val="21"/>
        </w:rPr>
        <w:t xml:space="preserve"> City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 умолчанию сортировка происходит по возрастанию для чисел и в алфавитном порядке для текстовых значений. Если нужна обратная сортировка, то в конструкции </w:t>
      </w:r>
      <w:r>
        <w:rPr>
          <w:color w:val="auto"/>
          <w:sz w:val="21"/>
          <w:szCs w:val="21"/>
        </w:rPr>
        <w:t xml:space="preserve">ORDER BY</w:t>
      </w:r>
      <w:r>
        <w:rPr>
          <w:color w:val="auto"/>
          <w:sz w:val="21"/>
          <w:szCs w:val="21"/>
        </w:rPr>
        <w:t xml:space="preserve"> после названия столбца надо добавить </w:t>
      </w:r>
      <w:r>
        <w:rPr>
          <w:color w:val="auto"/>
          <w:sz w:val="21"/>
          <w:szCs w:val="21"/>
        </w:rPr>
        <w:t xml:space="preserve">DESC</w:t>
      </w:r>
      <w:r>
        <w:rPr>
          <w:color w:val="auto"/>
          <w:sz w:val="21"/>
          <w:szCs w:val="21"/>
        </w:rPr>
        <w:t xml:space="preserve">: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*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Customers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order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by</w:t>
      </w:r>
      <w:r>
        <w:rPr>
          <w:color w:val="auto"/>
          <w:sz w:val="21"/>
          <w:szCs w:val="21"/>
        </w:rPr>
        <w:t xml:space="preserve"> CustomerID </w:t>
      </w:r>
      <w:r>
        <w:rPr>
          <w:color w:val="auto"/>
          <w:sz w:val="21"/>
          <w:szCs w:val="21"/>
        </w:rPr>
        <w:t xml:space="preserve">DESC</w:t>
      </w:r>
      <w:r>
        <w:rPr>
          <w:color w:val="auto"/>
          <w:sz w:val="21"/>
          <w:szCs w:val="21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ageBreakBefore w:val="0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</w:rPr>
        <w:t xml:space="preserve">8. GROUP BY (NULL).</w:t>
      </w:r>
      <w:r>
        <w:rPr>
          <w:color w:val="auto"/>
        </w:rPr>
      </w:r>
      <w:r/>
    </w:p>
    <w:p>
      <w:pPr>
        <w:numPr>
          <w:ilvl w:val="0"/>
          <w:numId w:val="22"/>
        </w:numPr>
        <w:ind w:left="720" w:hanging="360"/>
        <w:pageBreakBefore w:val="0"/>
        <w:rPr>
          <w:b/>
          <w:bCs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Для чего используется оператор GROUP BY?</w:t>
      </w:r>
      <w:r>
        <w:rPr>
          <w:b/>
          <w:color w:val="auto"/>
          <w:sz w:val="21"/>
          <w:szCs w:val="21"/>
          <w:u w:val="none"/>
        </w:rPr>
      </w:r>
      <w:r/>
    </w:p>
    <w:p>
      <w:pPr>
        <w:ind w:left="0" w:firstLine="0"/>
        <w:pageBreakBefore w:val="0"/>
        <w:rPr>
          <w:b/>
          <w:bCs/>
          <w:color w:val="auto"/>
          <w:sz w:val="21"/>
          <w:szCs w:val="21"/>
          <w:u w:val="none"/>
        </w:rPr>
      </w:pPr>
      <w:r>
        <w:rPr>
          <w:b/>
          <w:color w:val="auto"/>
          <w:sz w:val="21"/>
          <w:szCs w:val="21"/>
        </w:rPr>
      </w:r>
      <w:r>
        <w:rPr>
          <w:color w:val="auto"/>
          <w:sz w:val="21"/>
          <w:szCs w:val="21"/>
        </w:rPr>
        <w:t xml:space="preserve">GROUP BY используется для агрегации записей результата по заданным </w:t>
      </w:r>
      <w:r>
        <w:rPr>
          <w:color w:val="auto"/>
          <w:sz w:val="21"/>
          <w:szCs w:val="21"/>
        </w:rPr>
        <w:t xml:space="preserve">признакам-атрибутам.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ins w:id="6" w:author="Aleksandr Platonov" w:date="2021-02-25T12:51:51Z">
        <w:r>
          <w:rPr>
            <w:color w:val="auto"/>
          </w:rPr>
        </w:r>
      </w:ins>
      <w:r>
        <w:rPr>
          <w:color w:val="auto"/>
          <w:sz w:val="21"/>
          <w:szCs w:val="21"/>
        </w:rPr>
        <w:t xml:space="preserve">При использовании GROUP BY обязательно:</w:t>
      </w:r>
      <w:r>
        <w:rPr>
          <w:color w:val="auto"/>
          <w:sz w:val="21"/>
          <w:szCs w:val="21"/>
        </w:rPr>
        <w:t xml:space="preserve">перечень столбцов, по которым делается разрез, был одинаковым внутри SELECT и внутри GROUP BY,</w:t>
      </w:r>
      <w:r>
        <w:rPr>
          <w:color w:val="auto"/>
          <w:sz w:val="21"/>
          <w:szCs w:val="21"/>
        </w:rPr>
        <w:t xml:space="preserve">агрегатные функции (SUM, AVG, COUNT, MAX, MIN) должны быть также указаны внутри SELECT с указанием столбца, к которому такая функция применяется.</w:t>
      </w:r>
      <w:r>
        <w:rPr>
          <w:color w:val="auto"/>
          <w:sz w:val="21"/>
          <w:szCs w:val="21"/>
        </w:rPr>
        <w:t xml:space="preserve">Группировка количества клиентов по городу:</w:t>
      </w: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City, </w:t>
      </w:r>
      <w:r>
        <w:rPr>
          <w:color w:val="auto"/>
          <w:sz w:val="21"/>
          <w:szCs w:val="21"/>
        </w:rPr>
        <w:t xml:space="preserve">count</w:t>
      </w:r>
      <w:r>
        <w:rPr>
          <w:color w:val="auto"/>
          <w:sz w:val="21"/>
          <w:szCs w:val="21"/>
        </w:rPr>
        <w:t xml:space="preserve">(CustomerID)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Customers</w:t>
      </w:r>
      <w:r>
        <w:rPr>
          <w:color w:val="auto"/>
          <w:sz w:val="21"/>
          <w:szCs w:val="21"/>
        </w:rPr>
        <w:t xml:space="preserve">GROUP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BY</w:t>
      </w:r>
      <w:r>
        <w:rPr>
          <w:color w:val="auto"/>
          <w:sz w:val="21"/>
          <w:szCs w:val="21"/>
        </w:rPr>
        <w:t xml:space="preserve"> City</w:t>
      </w:r>
      <w:r>
        <w:rPr>
          <w:color w:val="auto"/>
          <w:sz w:val="21"/>
          <w:szCs w:val="21"/>
        </w:rPr>
        <w:t xml:space="preserve">Группировка количества клиентов по стране и городу:</w:t>
      </w: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Country, City, </w:t>
      </w:r>
      <w:r>
        <w:rPr>
          <w:color w:val="auto"/>
          <w:sz w:val="21"/>
          <w:szCs w:val="21"/>
        </w:rPr>
        <w:t xml:space="preserve">count</w:t>
      </w:r>
      <w:r>
        <w:rPr>
          <w:color w:val="auto"/>
          <w:sz w:val="21"/>
          <w:szCs w:val="21"/>
        </w:rPr>
        <w:t xml:space="preserve">(CustomerID)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Customers</w:t>
      </w:r>
      <w:r>
        <w:rPr>
          <w:color w:val="auto"/>
          <w:sz w:val="21"/>
          <w:szCs w:val="21"/>
        </w:rPr>
        <w:t xml:space="preserve">GROUP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BY</w:t>
      </w:r>
      <w:r>
        <w:rPr>
          <w:color w:val="auto"/>
          <w:sz w:val="21"/>
          <w:szCs w:val="21"/>
        </w:rPr>
        <w:t xml:space="preserve"> Country, City</w:t>
      </w:r>
      <w:r>
        <w:rPr>
          <w:color w:val="auto"/>
          <w:sz w:val="21"/>
          <w:szCs w:val="21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 GROUP BY обрабатывает значение NULL?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При использовании GROUP BY все значения NULL считаются равными.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9. GROUP BY vs. DISTINCT.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В чем разница между операторами GROUP BY и DISTINCT?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DISTINCT указывает, что для вычислений используются только уникальные значения столбца. NULL считается как отдельное значение. GROUP BY создает отдельную группу для всех возможных значений (включая значение NULL).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Если нужно удалить только дубликаты лучше использовать DISTINCT, GROUP BY лучше использовать для определения групп записей, к которым могут применяться агрегатные функции.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10. Агрегатные функции. COUNT(</w:t>
      </w:r>
      <w:r>
        <w:rPr>
          <w:color w:val="auto"/>
          <w:sz w:val="28"/>
          <w:szCs w:val="28"/>
        </w:rPr>
        <w:t xml:space="preserve">*</w:t>
      </w:r>
      <w:r>
        <w:rPr>
          <w:color w:val="auto"/>
          <w:sz w:val="28"/>
          <w:szCs w:val="28"/>
        </w:rPr>
        <w:t xml:space="preserve">) vs. COUNT({column}).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Перечислите основные агрегатные функции.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Агрегатных функции - функции, которые берут группы значений и сводят их к одиночному значению.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SQL предоставляет несколько агрегатных функций: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COUNT - производит подсчет записей, уд</w:t>
      </w:r>
      <w:r>
        <w:rPr>
          <w:color w:val="auto"/>
          <w:sz w:val="21"/>
          <w:szCs w:val="21"/>
        </w:rPr>
        <w:t xml:space="preserve">овлетворяющих условию запроса; SUM - вычисляет арифметическую сумму всех значений колонки; AVG - вычисляет среднее арифметическое всех значений; MAX - определяет наибольшее из всех выбранных значений; MIN - определяет наименьшее из всех выбранных значений.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В чем разница между COUNT(*) и COUNT({column})?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COUNT (*) подсчитывает количество записей в таблице, не игнорируя значение NULL, поскольку эта функция оперирует записями, а не столбцами.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COUNT ({column}) подсчитывает количество значений в {column}. При подсчете количества значений столбца эта форма функции COUNT не принимает во внимание значение NULL.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11. EXISTS.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делает оператор EXISTS?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EXISTS берет подзапрос, как аргумент, и оценивает его как TRUE, если подзапрос возвращает какие-либо записи и FALSE, если нет.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12. IN, BETWEEN, LIKE.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Для чего используются операторы IN, BETWEEN, LIKE?</w:t>
      </w:r>
      <w:r>
        <w:rPr>
          <w:color w:val="auto"/>
        </w:rPr>
      </w:r>
      <w:r/>
    </w:p>
    <w:p>
      <w:pPr>
        <w:numPr>
          <w:ilvl w:val="0"/>
          <w:numId w:val="15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IN - определяет набор значений.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 * FROM Persons WHERE name IN ('Ivan','Petr','Pavel');</w:t>
      </w:r>
      <w:r>
        <w:rPr>
          <w:color w:val="auto"/>
        </w:rPr>
      </w:r>
      <w:r/>
    </w:p>
    <w:p>
      <w:pPr>
        <w:numPr>
          <w:ilvl w:val="0"/>
          <w:numId w:val="2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BETWEEN определяет диапазон значений. В отличие от IN, BETWEEN чувствителен к порядку, и первое значение в предложении должно быть первым по алфавитному или числовому порядку.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 * FROM Persons WHERE age BETWEEN 20 AND 25;</w:t>
      </w:r>
      <w:r>
        <w:rPr>
          <w:color w:val="auto"/>
        </w:rPr>
      </w:r>
      <w:r/>
    </w:p>
    <w:p>
      <w:pPr>
        <w:numPr>
          <w:ilvl w:val="0"/>
          <w:numId w:val="9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LIKE применим только к полям типа CHAR или VARCHAR, с которыми он используется чтобы находить подстроки. В качестве условия используются символы шаблонизации (</w:t>
      </w:r>
      <w:r>
        <w:rPr>
          <w:color w:val="auto"/>
          <w:sz w:val="21"/>
          <w:szCs w:val="21"/>
        </w:rPr>
        <w:t xml:space="preserve">wildkards</w:t>
      </w:r>
      <w:r>
        <w:rPr>
          <w:color w:val="auto"/>
          <w:sz w:val="21"/>
          <w:szCs w:val="21"/>
        </w:rPr>
        <w:t xml:space="preserve">) - специальные символы, которые могут соответствовать чему-нибудь: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_ </w:t>
      </w:r>
      <w:r>
        <w:rPr>
          <w:color w:val="auto"/>
          <w:sz w:val="21"/>
          <w:szCs w:val="21"/>
        </w:rPr>
        <w:t xml:space="preserve">замещает</w:t>
      </w:r>
      <w:r>
        <w:rPr>
          <w:color w:val="auto"/>
          <w:sz w:val="21"/>
          <w:szCs w:val="21"/>
        </w:rPr>
        <w:t xml:space="preserve"> любой одиночный символ. Например, 'b_t' будет соответствовать словам 'bat' или 'bit', но не будет соответствовать 'brat'.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% замещает последовательность любого числа символов. Например '%p%t' будет соответствовать словам 'put', 'posit', или 'opt', но не 'spite'.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 * FROM UNIVERSITY WHERE NAME LIKE '%o';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del w:id="7" w:author="Anonymous" w:date="2021-01-29T13:23:58Z">
        <w:r>
          <w:rPr>
            <w:color w:val="auto"/>
          </w:rPr>
        </w:r>
      </w:del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13. UNION vs. </w:t>
      </w:r>
      <w:r>
        <w:rPr>
          <w:color w:val="auto"/>
          <w:sz w:val="28"/>
          <w:szCs w:val="28"/>
        </w:rPr>
        <w:t xml:space="preserve">UNIONALL</w:t>
      </w:r>
      <w:r>
        <w:rPr>
          <w:color w:val="auto"/>
          <w:sz w:val="28"/>
          <w:szCs w:val="28"/>
        </w:rPr>
        <w:t xml:space="preserve"> (ограничение на UNION).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Для чего применяется ключевое слово UNION?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В языке SQL ключевое слово UNION применяется для объединения результатов двух SQL-запросов в единую таблицу, состоящую из схожих записей. Об</w:t>
      </w:r>
      <w:r>
        <w:rPr>
          <w:color w:val="auto"/>
          <w:sz w:val="21"/>
          <w:szCs w:val="21"/>
        </w:rPr>
        <w:t xml:space="preserve">а запроса должны возвращать одинаковое число столбцов и совместимые типы данных в соответствующих столбцах. Необходимо отметить, что UNION сам по себе не гарантирует порядок записей. Записи из второго запроса могут оказаться в начале, в конце или вообще </w:t>
      </w:r>
      <w:r>
        <w:rPr>
          <w:color w:val="auto"/>
          <w:sz w:val="21"/>
          <w:szCs w:val="21"/>
        </w:rPr>
        <w:t xml:space="preserve">перемешаться</w:t>
      </w:r>
      <w:r>
        <w:rPr>
          <w:color w:val="auto"/>
          <w:sz w:val="21"/>
          <w:szCs w:val="21"/>
        </w:rPr>
        <w:t xml:space="preserve"> с записями из первого запроса. В случаях, когда требуется определенный порядок, необходимо использовать ORDER BY.</w:t>
      </w:r>
      <w:r>
        <w:rPr>
          <w:color w:val="auto"/>
        </w:rPr>
      </w:r>
      <w:r/>
    </w:p>
    <w:p>
      <w:pPr>
        <w:jc w:val="both"/>
        <w:pageBreakBefore w:val="0"/>
        <w:spacing w:after="160" w:line="360" w:lineRule="auto"/>
        <w:shd w:val="clear" w:color="auto" w:fill="ffffff"/>
        <w:rPr>
          <w:color w:val="auto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auto"/>
          <w:sz w:val="21"/>
          <w:szCs w:val="21"/>
        </w:rPr>
        <w:t xml:space="preserve">С удалением дублей: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*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имя_таблицы1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WHERE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условие</w:t>
      </w:r>
      <w:r>
        <w:rPr>
          <w:color w:val="auto"/>
        </w:rPr>
      </w:r>
      <w:r/>
    </w:p>
    <w:p>
      <w:pPr>
        <w:pageBreakBefore w:val="0"/>
        <w:spacing w:after="380" w:line="360" w:lineRule="auto"/>
        <w:shd w:val="clear" w:color="auto" w:fill="ffffff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UNION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*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имя_таблицы2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WHERE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условие</w:t>
      </w:r>
      <w:r>
        <w:rPr>
          <w:color w:val="auto"/>
        </w:rPr>
      </w:r>
      <w:r/>
    </w:p>
    <w:p>
      <w:pPr>
        <w:jc w:val="both"/>
        <w:pageBreakBefore w:val="0"/>
        <w:spacing w:after="160" w:line="360" w:lineRule="auto"/>
        <w:shd w:val="clear" w:color="auto" w:fill="ffffff"/>
        <w:rPr>
          <w:color w:val="auto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auto"/>
          <w:sz w:val="21"/>
          <w:szCs w:val="21"/>
        </w:rPr>
        <w:t xml:space="preserve">Без удаления дублей: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*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имя_таблицы1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WHERE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условие</w:t>
      </w:r>
      <w:r>
        <w:rPr>
          <w:color w:val="auto"/>
        </w:rPr>
      </w:r>
      <w:r/>
    </w:p>
    <w:p>
      <w:pPr>
        <w:pageBreakBefore w:val="0"/>
        <w:spacing w:after="380" w:line="360" w:lineRule="auto"/>
        <w:shd w:val="clear" w:color="auto" w:fill="ffffff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UNION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ALL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*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имя_таблицы2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WHERE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условие</w:t>
      </w:r>
      <w:r>
        <w:rPr>
          <w:color w:val="auto"/>
        </w:rPr>
      </w:r>
      <w:r/>
    </w:p>
    <w:p>
      <w:pPr>
        <w:jc w:val="both"/>
        <w:pageBreakBefore w:val="0"/>
        <w:spacing w:after="160" w:line="360" w:lineRule="auto"/>
        <w:shd w:val="clear" w:color="auto" w:fill="ffffff"/>
        <w:rPr>
          <w:color w:val="auto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auto"/>
          <w:sz w:val="21"/>
          <w:szCs w:val="21"/>
        </w:rPr>
        <w:t xml:space="preserve">Можно объединять не две таблицы, а три или более: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*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имя_таблицы1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WHERE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условие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UNION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*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имя_таблицы2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WHERE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условие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UNION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*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имя_таблицы3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WHERE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условие</w:t>
      </w:r>
      <w:r>
        <w:rPr>
          <w:color w:val="auto"/>
        </w:rPr>
      </w:r>
      <w:r/>
    </w:p>
    <w:p>
      <w:pPr>
        <w:pageBreakBefore w:val="0"/>
        <w:spacing w:after="380" w:line="360" w:lineRule="auto"/>
        <w:shd w:val="clear" w:color="auto" w:fill="ffffff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UNION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SELECT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*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FROM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имя_таблицы4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WHERE</w:t>
      </w:r>
      <w:r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услови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14. Ограничения (constraints: primary key, foreign key, check, notnull,</w:t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unique).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Какие ограничения на целостность данных существуют в SQL</w:t>
      </w:r>
      <w:r>
        <w:rPr>
          <w:b/>
          <w:color w:val="auto"/>
          <w:sz w:val="21"/>
          <w:szCs w:val="21"/>
        </w:rPr>
        <w:t xml:space="preserve">?</w:t>
      </w:r>
      <w:r>
        <w:rPr>
          <w:color w:val="auto"/>
        </w:rPr>
      </w:r>
      <w:r/>
    </w:p>
    <w:p>
      <w:pPr>
        <w:numPr>
          <w:ilvl w:val="0"/>
          <w:numId w:val="23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PRIMARY KEY - набор полей (1 или более), значения кот</w:t>
      </w:r>
      <w:r>
        <w:rPr>
          <w:color w:val="auto"/>
          <w:sz w:val="21"/>
          <w:szCs w:val="21"/>
        </w:rPr>
        <w:t xml:space="preserve">орых образуют уникальную комбинацию и используются для однозначной идентификации записи в таблице. Для таблицы может быть создано только одно такое ограничение. Данное ограничение используется для обеспечения целостности сущности, которая описана таблицей.</w:t>
      </w:r>
      <w:r>
        <w:rPr>
          <w:color w:val="auto"/>
        </w:rPr>
      </w:r>
      <w:r/>
    </w:p>
    <w:p>
      <w:pPr>
        <w:numPr>
          <w:ilvl w:val="0"/>
          <w:numId w:val="23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CHECK используется для ограничения множества значений, которые могут быть помещены в данный столбец. Это ограничение используется для обеспечения целостности предметной области, которую описывают таблицы в базе.</w:t>
      </w:r>
      <w:r>
        <w:rPr>
          <w:color w:val="auto"/>
        </w:rPr>
      </w:r>
      <w:r/>
    </w:p>
    <w:p>
      <w:pPr>
        <w:numPr>
          <w:ilvl w:val="0"/>
          <w:numId w:val="23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UNIQUE обеспечивает отсутствие дубликатов в столбце или наборе столбцов.</w:t>
      </w:r>
      <w:r>
        <w:rPr>
          <w:color w:val="auto"/>
        </w:rPr>
      </w:r>
      <w:r/>
    </w:p>
    <w:p>
      <w:pPr>
        <w:numPr>
          <w:ilvl w:val="0"/>
          <w:numId w:val="23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FORE</w:t>
      </w:r>
      <w:r>
        <w:rPr>
          <w:color w:val="auto"/>
          <w:sz w:val="21"/>
          <w:szCs w:val="21"/>
        </w:rPr>
        <w:t xml:space="preserve">IGN KEY защищает от действий, которые могут нарушить связи между таблицами. FOREIGN KEY в одной таблице указывает на PRIMARY KEY в другой. Поэтому данное ограничение нацелено на то, чтобы не было записей FOREIGN KEY, которым не отвечают записи PRIMARY KEY.</w:t>
      </w:r>
      <w:r>
        <w:rPr>
          <w:color w:val="auto"/>
          <w:sz w:val="21"/>
          <w:szCs w:val="21"/>
          <w:u w:val="none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Какие отличия между ограничениями PRIMARY и UNIQUE?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 умолчанию ограничение PRIMARY создает кластерный индекс на столбце, а UNIQUE - некластерный. Другим отличием является то, что PRIMARY не разрешает NULL записей, в то время как UNIQUE разрешает одну (а в некоторых СУБД несколько) NULL запись.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Может ли значение в столбце, на который наложено ограничение FOREIGN KEY, равняться NULL?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Может, если на данный столбец не наложено ограничение NOT NULL.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15. Суррогатные ключи.</w:t>
      </w:r>
      <w:r>
        <w:rPr>
          <w:color w:val="auto"/>
        </w:rPr>
      </w:r>
      <w:r/>
    </w:p>
    <w:p>
      <w:pPr>
        <w:pageBreakBefore w:val="0"/>
        <w:rPr>
          <w:i/>
          <w:color w:val="auto"/>
          <w:sz w:val="21"/>
          <w:szCs w:val="21"/>
        </w:rPr>
      </w:pPr>
      <w:r>
        <w:rPr>
          <w:i/>
          <w:color w:val="auto"/>
          <w:sz w:val="21"/>
          <w:szCs w:val="21"/>
        </w:rPr>
        <w:t xml:space="preserve">Суррогатный ключ — понятие теории реляционных баз данных. Это дополнительное служебное поле, добавленное к уже имеющимся информационным полям таблицы, единственное предназначение которого — служить первичным ключом.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Дайте определение терминам «простой», «составной» (composite), «потенциальный» (candidate) и «альтернативный» (</w:t>
      </w:r>
      <w:r>
        <w:rPr>
          <w:b/>
          <w:color w:val="auto"/>
          <w:sz w:val="21"/>
          <w:szCs w:val="21"/>
        </w:rPr>
        <w:t xml:space="preserve">alternate</w:t>
      </w:r>
      <w:r>
        <w:rPr>
          <w:b/>
          <w:color w:val="auto"/>
          <w:sz w:val="21"/>
          <w:szCs w:val="21"/>
        </w:rPr>
        <w:t xml:space="preserve">) ключ.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Простой ключ состоит из одного атрибута (поля). Составной - из двух и более.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Потенциальный ключ - простой или составной ключ, который уникально идент</w:t>
      </w:r>
      <w:r>
        <w:rPr>
          <w:color w:val="auto"/>
          <w:sz w:val="21"/>
          <w:szCs w:val="21"/>
        </w:rPr>
        <w:t xml:space="preserve">ифицирует каждую запись набора данных. При этом потенциальный ключ должен обладать критерием неизбыточности: при удалении любого из полей набор полей перестает уникально идентифицировать запись.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Из множества всех потенциальных ключей набора данных выбирают первичный ключ, все остальные ключи называют альтернативными.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«первичный ключ» (primary key)? Каковы критерии его выбора?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Первичный ключ (primary key) в реляционной модели данных один из потенциальных ключей отношения, выбранный в качестве основного ключа (ключа по умолчанию).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Если в отношении имеется единственный потенциальный ключ, он является и первичным ключом. Если потенциальных ключей несколько, один из них выбирается в качестве первичного, а другие называют «альтернативными».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В качестве первичного обычно выбирается тот из потенциальных ключей, который наиболее удобен. Поэтому в качестве первичного ключа, как правило, выбирают тот, который имеет наименьший размер (физического хранения) и/или включает наимень</w:t>
      </w:r>
      <w:r>
        <w:rPr>
          <w:color w:val="auto"/>
          <w:sz w:val="21"/>
          <w:szCs w:val="21"/>
        </w:rPr>
        <w:t xml:space="preserve">шее количество атрибутов. Другой критерий выбора первичного ключа — сохранение его уникальности со временем. Поэтому в качестве первичного ключа стараются выбирать такой потенциальный ключ, который с наибольшей вероятностью никогда не утратит уникальность.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«внешний ключ» (foreign key)?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Внешний ключ (foreign key) — подмножество атрибутов некоторого отношения A, значения которых должны совпадать со значениями некоторого потенциального ключа некоторого отношения B.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del w:id="8" w:author="Anonymous" w:date="2021-01-29T14:34:42Z">
        <w:r>
          <w:rPr>
            <w:color w:val="auto"/>
          </w:rPr>
        </w:r>
      </w:del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16. MERG</w:t>
      </w:r>
      <w:r>
        <w:rPr>
          <w:color w:val="auto"/>
          <w:sz w:val="28"/>
          <w:szCs w:val="28"/>
        </w:rPr>
        <w:t xml:space="preserve">E.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делает оператор MERGE?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MERGE позволяет осуществит</w:t>
      </w:r>
      <w:r>
        <w:rPr>
          <w:color w:val="auto"/>
          <w:sz w:val="21"/>
          <w:szCs w:val="21"/>
        </w:rPr>
        <w:t xml:space="preserve">ь слияние данных одной таблицы с данными другой таблицы. При слиянии таблиц проверяется условие, и если оно истинно, то выполняется UPDATE, а если нет - INSERT. При этом изменять поля таблицы в секции UPDATE, по которым идет связывание двух таблиц, нельзя.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17. DELETE vs. TRUNCATE.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В чем отличие между операторами DELETE и TRUNCATE?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DELETE - оператор DML, удаляет записи из таблицы, которые удовлетворяют критерию WHERE при этом задействуются триггеры, ограничения и т.д.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TRUNCATE - DDL оператор (удаляет таблицу и создает ее заново. Причем если на эту таблицу есть ссылки FOREIGN KEY или таблица используется в репликации, то пересоздать такую таблицу не получится).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ins w:id="9" w:author="Dmitry Solomakhin" w:date="2021-10-18T08:16:11Z">
        <w:r>
          <w:rPr>
            <w:color w:val="auto"/>
            <w:sz w:val="21"/>
            <w:szCs w:val="21"/>
          </w:rPr>
          <w:t xml:space="preserve"> </w:t>
        </w:r>
      </w:ins>
      <w:r>
        <w:rPr>
          <w:color w:val="auto"/>
          <w:sz w:val="28"/>
          <w:szCs w:val="28"/>
        </w:rPr>
        <w:t xml:space="preserve">18. Индексы.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«индексы»? Для чего их используют? В чём заключаются их преимущества и недостатки?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Индекс (index) — объект базы данных, создаваемый с целью повышения производительности выборки данных.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Наборы данных могут иметь большое количество записей, которые хранятся в произвольном порядке, и их поиск по заданному критерию путем последовательного просмотра н</w:t>
      </w:r>
      <w:r>
        <w:rPr>
          <w:color w:val="auto"/>
          <w:sz w:val="21"/>
          <w:szCs w:val="21"/>
        </w:rPr>
        <w:t xml:space="preserve">абора данных запись за записью может занимать много времени. Индекс формируется из значений одного или нескольких полей и указателей на соответствующие записи набора данных, - таким образом, достигается значительный прирост скорости выборки из этих данных.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Преимущества</w:t>
      </w:r>
      <w:r>
        <w:rPr>
          <w:color w:val="auto"/>
        </w:rPr>
      </w:r>
      <w:r/>
    </w:p>
    <w:p>
      <w:pPr>
        <w:numPr>
          <w:ilvl w:val="0"/>
          <w:numId w:val="27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ускорение поиска и сортировки по определенному полю или набору полей.</w:t>
      </w:r>
      <w:r>
        <w:rPr>
          <w:color w:val="auto"/>
        </w:rPr>
      </w:r>
      <w:r/>
    </w:p>
    <w:p>
      <w:pPr>
        <w:numPr>
          <w:ilvl w:val="0"/>
          <w:numId w:val="27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обеспечение уникальности данных.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Недостатки</w:t>
      </w:r>
      <w:r>
        <w:rPr>
          <w:color w:val="auto"/>
        </w:rPr>
      </w:r>
      <w:r/>
    </w:p>
    <w:p>
      <w:pPr>
        <w:numPr>
          <w:ilvl w:val="0"/>
          <w:numId w:val="13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требование дополнительного места на диске и в оперативной памяти и чем больше/длиннее ключ, тем больше размер индекса.</w:t>
      </w:r>
      <w:r>
        <w:rPr>
          <w:color w:val="auto"/>
        </w:rPr>
      </w:r>
      <w:r/>
    </w:p>
    <w:p>
      <w:pPr>
        <w:numPr>
          <w:ilvl w:val="0"/>
          <w:numId w:val="13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замедление операций вставки, обновления и удаления записей, поскольку при этом приходится обновлять сами индексы.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Индексы предпочтительней для:</w:t>
      </w:r>
      <w:r>
        <w:rPr>
          <w:color w:val="auto"/>
        </w:rPr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Поля-счетчика, чтобы в том числе избежать и повторения значений в этом поле;</w:t>
      </w:r>
      <w:r>
        <w:rPr>
          <w:color w:val="auto"/>
        </w:rPr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Поля, по которому проводится сортировка данных;</w:t>
      </w:r>
      <w:r>
        <w:rPr>
          <w:color w:val="auto"/>
        </w:rPr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Полей, по которым часто проводится соединение наборов данных. Поскольку в этом случае данные располагаются в порядке возрастания индекса и соединение происходит значительно быстрее;</w:t>
      </w:r>
      <w:r>
        <w:rPr>
          <w:color w:val="auto"/>
        </w:rPr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Поля, которое объявлено первичным ключом (primary key);</w:t>
      </w:r>
      <w:r>
        <w:rPr>
          <w:color w:val="auto"/>
        </w:rPr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Поля, в котором данные выбираются из некоторого диапазона. В этом случае как только будет найдена первая запись с нужным значением, все последующие значения будут расположены рядом.</w:t>
      </w:r>
      <w:r>
        <w:rPr>
          <w:color w:val="auto"/>
        </w:rPr>
      </w:r>
      <w:r/>
    </w:p>
    <w:p>
      <w:pPr>
        <w:ind w:left="720" w:firstLine="0"/>
        <w:pageBreakBefore w:val="0"/>
        <w:rPr>
          <w:color w:val="auto" w:themeColor="text1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Использование индексов нецелесообразно для:</w:t>
      </w:r>
      <w:r>
        <w:rPr>
          <w:color w:val="auto"/>
          <w:sz w:val="21"/>
          <w:szCs w:val="21"/>
          <w:u w:val="none"/>
        </w:rPr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Пол</w:t>
      </w:r>
      <w:r>
        <w:rPr>
          <w:color w:val="auto"/>
          <w:sz w:val="21"/>
          <w:szCs w:val="21"/>
        </w:rPr>
        <w:t xml:space="preserve">ей, которые редко используются в запросах;</w:t>
      </w:r>
      <w:r>
        <w:rPr>
          <w:color w:val="auto"/>
        </w:rPr>
      </w:r>
      <w:r/>
    </w:p>
    <w:p>
      <w:pPr>
        <w:numPr>
          <w:ilvl w:val="0"/>
          <w:numId w:val="1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Полей, которые содержат всего два или три значения, например: мужской, женский пол или значения «да», «нет».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Какие типы индексов существуют?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 порядку сортировки</w:t>
      </w:r>
      <w:r>
        <w:rPr>
          <w:color w:val="auto"/>
        </w:rPr>
      </w:r>
      <w:r/>
    </w:p>
    <w:p>
      <w:pPr>
        <w:numPr>
          <w:ilvl w:val="0"/>
          <w:numId w:val="6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упорядоченные — индексы, в которых элементы упорядочены;</w:t>
      </w:r>
      <w:r>
        <w:rPr>
          <w:color w:val="auto"/>
        </w:rPr>
      </w:r>
      <w:r/>
    </w:p>
    <w:p>
      <w:pPr>
        <w:numPr>
          <w:ilvl w:val="0"/>
          <w:numId w:val="6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возрастающие;</w:t>
      </w:r>
      <w:r>
        <w:rPr>
          <w:color w:val="auto"/>
        </w:rPr>
      </w:r>
      <w:r/>
    </w:p>
    <w:p>
      <w:pPr>
        <w:numPr>
          <w:ilvl w:val="0"/>
          <w:numId w:val="6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убывающие;</w:t>
      </w:r>
      <w:r>
        <w:rPr>
          <w:color w:val="auto"/>
        </w:rPr>
      </w:r>
      <w:r/>
    </w:p>
    <w:p>
      <w:pPr>
        <w:numPr>
          <w:ilvl w:val="0"/>
          <w:numId w:val="6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неупорядоченные — индексы, в которых элементы </w:t>
      </w:r>
      <w:r>
        <w:rPr>
          <w:color w:val="auto"/>
          <w:sz w:val="21"/>
          <w:szCs w:val="21"/>
        </w:rPr>
        <w:t xml:space="preserve">неупорядочены</w:t>
      </w:r>
      <w:r>
        <w:rPr>
          <w:color w:val="auto"/>
          <w:sz w:val="21"/>
          <w:szCs w:val="21"/>
        </w:rPr>
        <w:t xml:space="preserve">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 источнику данных</w:t>
      </w:r>
      <w:r>
        <w:rPr>
          <w:color w:val="auto"/>
        </w:rPr>
      </w:r>
      <w:r/>
    </w:p>
    <w:p>
      <w:pPr>
        <w:numPr>
          <w:ilvl w:val="0"/>
          <w:numId w:val="4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индексы по представлению (view);</w:t>
      </w:r>
      <w:r>
        <w:rPr>
          <w:color w:val="auto"/>
        </w:rPr>
      </w:r>
      <w:r/>
    </w:p>
    <w:p>
      <w:pPr>
        <w:numPr>
          <w:ilvl w:val="0"/>
          <w:numId w:val="4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индексы по выражениям.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 воздействию на источник данных</w:t>
      </w:r>
      <w:r>
        <w:rPr>
          <w:color w:val="auto"/>
        </w:rPr>
      </w:r>
      <w:r/>
    </w:p>
    <w:p>
      <w:pPr>
        <w:numPr>
          <w:ilvl w:val="0"/>
          <w:numId w:val="5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кластерный индекс - при определении в наборе данных физическое расположение данных перестраивается в соответствии со структурой индекса. Логическая структура набора данных в этом случае представляет собой скорее словарь, чем индекс. Данные в словаре фи</w:t>
      </w:r>
      <w:r>
        <w:rPr>
          <w:color w:val="auto"/>
          <w:sz w:val="21"/>
          <w:szCs w:val="21"/>
        </w:rPr>
        <w:t xml:space="preserve">зически упорядочены, например по алфавиту. Кластерные индексы могут дать существенное увеличение производительности поиска данных даже по сравнению с обычными индексами. Увеличение производительности особенно заметно при работе с последовательными данными.</w:t>
      </w:r>
      <w:r>
        <w:rPr>
          <w:color w:val="auto"/>
        </w:rPr>
      </w:r>
      <w:r/>
    </w:p>
    <w:p>
      <w:pPr>
        <w:numPr>
          <w:ilvl w:val="0"/>
          <w:numId w:val="5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некластерный инд</w:t>
      </w:r>
      <w:r>
        <w:rPr>
          <w:color w:val="auto"/>
          <w:sz w:val="21"/>
          <w:szCs w:val="21"/>
        </w:rPr>
        <w:t xml:space="preserve">екс — наиболее типичные представители семейства индексов. В отличие от кластерных, они не перестраивают физическую структуру набора данных, а лишь организуют ссылки на соответствующие записи. Для идентификации нужной записи в наборе данных некластерный инд</w:t>
      </w:r>
      <w:r>
        <w:rPr>
          <w:color w:val="auto"/>
          <w:sz w:val="21"/>
          <w:szCs w:val="21"/>
        </w:rPr>
        <w:t xml:space="preserve">екс организует специальные указатели, включающие в себя: информацию об идентификационном номере файла, в котором хранится запись; идентификационный номер страницы соответствующих данных; номер искомой записи на соответствующей странице; содержимое столбца.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 структуре</w:t>
      </w:r>
      <w:r>
        <w:rPr>
          <w:color w:val="auto"/>
        </w:rPr>
      </w:r>
      <w:r/>
    </w:p>
    <w:p>
      <w:pPr>
        <w:numPr>
          <w:ilvl w:val="0"/>
          <w:numId w:val="29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B*-деревья;</w:t>
      </w:r>
      <w:r>
        <w:rPr>
          <w:color w:val="auto"/>
        </w:rPr>
      </w:r>
      <w:r/>
    </w:p>
    <w:p>
      <w:pPr>
        <w:numPr>
          <w:ilvl w:val="0"/>
          <w:numId w:val="29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B+-деревья;</w:t>
      </w:r>
      <w:r>
        <w:rPr>
          <w:color w:val="auto"/>
        </w:rPr>
      </w:r>
      <w:r/>
    </w:p>
    <w:p>
      <w:pPr>
        <w:numPr>
          <w:ilvl w:val="0"/>
          <w:numId w:val="29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B-деревья;</w:t>
      </w:r>
      <w:r>
        <w:rPr>
          <w:color w:val="auto"/>
        </w:rPr>
      </w:r>
      <w:r/>
    </w:p>
    <w:p>
      <w:pPr>
        <w:numPr>
          <w:ilvl w:val="0"/>
          <w:numId w:val="29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Хэши.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 количественному составу</w:t>
      </w:r>
      <w:r>
        <w:rPr>
          <w:color w:val="auto"/>
        </w:rPr>
      </w:r>
      <w:r/>
    </w:p>
    <w:p>
      <w:pPr>
        <w:numPr>
          <w:ilvl w:val="0"/>
          <w:numId w:val="3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простой индекс (индекс с одним ключом) — строится по одному полю;</w:t>
      </w:r>
      <w:r>
        <w:rPr>
          <w:color w:val="auto"/>
        </w:rPr>
      </w:r>
      <w:r/>
    </w:p>
    <w:p>
      <w:pPr>
        <w:numPr>
          <w:ilvl w:val="0"/>
          <w:numId w:val="3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составной (</w:t>
      </w:r>
      <w:r>
        <w:rPr>
          <w:color w:val="auto"/>
          <w:sz w:val="21"/>
          <w:szCs w:val="21"/>
        </w:rPr>
        <w:t xml:space="preserve">многоключевой</w:t>
      </w:r>
      <w:r>
        <w:rPr>
          <w:color w:val="auto"/>
          <w:sz w:val="21"/>
          <w:szCs w:val="21"/>
        </w:rPr>
        <w:t xml:space="preserve">, композитный) индекс — строится по нескольким полям при этом важен порядок их следования;</w:t>
      </w:r>
      <w:r>
        <w:rPr>
          <w:color w:val="auto"/>
        </w:rPr>
      </w:r>
      <w:r/>
    </w:p>
    <w:p>
      <w:pPr>
        <w:numPr>
          <w:ilvl w:val="0"/>
          <w:numId w:val="3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индекс с включенными столбцами — некластеризованный индекс, дополнительно содержащий кроме ключевых столбцов еще и неключевые;</w:t>
      </w:r>
      <w:r>
        <w:rPr>
          <w:color w:val="auto"/>
        </w:rPr>
      </w:r>
      <w:r/>
    </w:p>
    <w:p>
      <w:pPr>
        <w:numPr>
          <w:ilvl w:val="0"/>
          <w:numId w:val="3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главный индекс (индекс по первичному ключу) — это тот индексный ключ, под управлением которого в данный момент находится набо</w:t>
      </w:r>
      <w:r>
        <w:rPr>
          <w:color w:val="auto"/>
          <w:sz w:val="21"/>
          <w:szCs w:val="21"/>
        </w:rPr>
        <w:t xml:space="preserve">р данных. Набор данных не может быть отсортирован по нескольким индексным ключам одновременно. Хотя, если один и тот же набор данных открыт одновременно в нескольких рабочих областях, то у каждой копии набора данных может быть назначен свой главный индекс.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 характеристике содержимого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уникальный индекс состоит из множества уникальных значений поля;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плотный индекс (NoSQL) — индекс, при котором, каждом документе в индексируемой коллекции соответствует запись в индексе, даже если в документе нет индексируемого поля.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разреженный индекс (NoSQL) — тот, в котором представлены только те документы, для которых индексируемый ключ имеет какое-то определённое значение (существует).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пространственный индекс — оптимизирован для описания географического местоположения. Представляет из себя многоключевой индекс состоящий из широты и долготы.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составной пространственный индекс — индекс, включающий в себя кроме широты и долготы ещё какие-либо </w:t>
      </w:r>
      <w:r>
        <w:rPr>
          <w:color w:val="auto"/>
          <w:sz w:val="21"/>
          <w:szCs w:val="21"/>
        </w:rPr>
        <w:t xml:space="preserve">мета-данные</w:t>
      </w:r>
      <w:r>
        <w:rPr>
          <w:color w:val="auto"/>
          <w:sz w:val="21"/>
          <w:szCs w:val="21"/>
        </w:rPr>
        <w:t xml:space="preserve"> (например теги). Но географические координаты должны стоять на первом месте.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полнотекстовый (инве</w:t>
      </w:r>
      <w:r>
        <w:rPr>
          <w:color w:val="auto"/>
          <w:sz w:val="21"/>
          <w:szCs w:val="21"/>
        </w:rPr>
        <w:t xml:space="preserve">ртированный) индекс — словарь, в котором перечислены все слова и указано, в каких местах они встречаются. При наличии такого индекса достаточно осуществить поиск нужных слов в нём и тогда сразу же будет получен список документов, в которых они встречаются.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хэш-индекс предполагает хранение не самих значений, а их хэшей, благодаря чему умень</w:t>
      </w:r>
      <w:r>
        <w:rPr>
          <w:color w:val="auto"/>
          <w:sz w:val="21"/>
          <w:szCs w:val="21"/>
        </w:rPr>
        <w:t xml:space="preserve">шается размер (а, соответственно, и увеличивается скорость их обработки) индексов из больших полей. Таким образом, при запросах с использованием хэш-индексов, сравниваться будут не искомое со значения поля, а хэш от искомого значения с хэшами полей. Из-за </w:t>
      </w:r>
      <w:r>
        <w:rPr>
          <w:color w:val="auto"/>
          <w:sz w:val="21"/>
          <w:szCs w:val="21"/>
        </w:rPr>
        <w:t xml:space="preserve">нелинейнойсти</w:t>
      </w:r>
      <w:r>
        <w:rPr>
          <w:color w:val="auto"/>
          <w:sz w:val="21"/>
          <w:szCs w:val="21"/>
        </w:rPr>
        <w:t xml:space="preserve"> хэш-функций данный индекс нельзя сортировать по значению, что приводит к невозможности использования в сравнениях больше/меньше и «is null». Кроме того, так как хэши не уникальны, то для совпадающих хэшей применяются методы разрешения коллизий.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битовый индекс (bitmap index) — метод битовых индексов заключается в создании отдельных битовых карт (последовательност</w:t>
      </w:r>
      <w:r>
        <w:rPr>
          <w:color w:val="auto"/>
          <w:sz w:val="21"/>
          <w:szCs w:val="21"/>
        </w:rPr>
        <w:t xml:space="preserve">ей 0 и 1) для каждого возможного значения столбца, где каждому биту соответствует запись с индексируемым значением, а его значение равное 1 означает, что запись, соответствующая позиции бита содержит индексируемое значение для данного столбца или свойства.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обратный индекс (reverse index) — B-tree индекс, но с </w:t>
      </w:r>
      <w:r>
        <w:rPr>
          <w:color w:val="auto"/>
          <w:sz w:val="21"/>
          <w:szCs w:val="21"/>
        </w:rPr>
        <w:t xml:space="preserve">реверсированным</w:t>
      </w:r>
      <w:r>
        <w:rPr>
          <w:color w:val="auto"/>
          <w:sz w:val="21"/>
          <w:szCs w:val="21"/>
        </w:rPr>
        <w:t xml:space="preserve"> ключом, используемый в основном для монотонно возрастающих значений (например, автоинк</w:t>
      </w:r>
      <w:r>
        <w:rPr>
          <w:color w:val="auto"/>
          <w:sz w:val="21"/>
          <w:szCs w:val="21"/>
        </w:rPr>
        <w:t xml:space="preserve">рементный идентификатор) в OLTP системах с целью снятия конкуренции за последний листовой блок индекса, т.к. благодаря переворачиванию значения две соседние записи индекса попадают в разные блоки индекса. Он не может использоваться для диапазонного поиска.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функциональный индекс, индекс по вычисляемому полю (function-based index) — индекс, ключи которого хранят результат пользовательских функций. Функциональные индексы часто строятся для полей, значения которых проходят предварительную </w:t>
      </w:r>
      <w:r>
        <w:rPr>
          <w:color w:val="auto"/>
          <w:sz w:val="21"/>
          <w:szCs w:val="21"/>
        </w:rPr>
        <w:t xml:space="preserve">обработку перед сравнением в команде SQL. Например, при сравнении строковых данных без учета регистра символов часто используется функция UPPER. Кроме того, функциональный индекс может помочь реализовать любой другой отсутствующий тип индексов данной СУБД.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первичный индекс — уникальный индекс по полю первичного ключа.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вторичный индекс — индекс по другим полям (кроме поля первичного ключа).</w:t>
      </w:r>
      <w:r>
        <w:rPr>
          <w:color w:val="auto"/>
        </w:rPr>
      </w:r>
      <w:r/>
    </w:p>
    <w:p>
      <w:pPr>
        <w:numPr>
          <w:ilvl w:val="0"/>
          <w:numId w:val="30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XML-индекс — вырезанное материализованное представление больших двоичных XML-объектов (BLOB) в столбце с типом данных xml.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 механизму обновления</w:t>
      </w:r>
      <w:r>
        <w:rPr>
          <w:color w:val="auto"/>
        </w:rPr>
      </w:r>
      <w:r/>
    </w:p>
    <w:p>
      <w:pPr>
        <w:numPr>
          <w:ilvl w:val="0"/>
          <w:numId w:val="1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полностью перестраиваемый — при добавлении элемента заново перестраивается весь индекс.</w:t>
      </w:r>
      <w:r>
        <w:rPr>
          <w:color w:val="auto"/>
        </w:rPr>
      </w:r>
      <w:r/>
    </w:p>
    <w:p>
      <w:pPr>
        <w:numPr>
          <w:ilvl w:val="0"/>
          <w:numId w:val="1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пополняемый (балансируемый) — при добавлении элементов индекс перестраивается частично (например одна из ветви) и периодически балансируется.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 покрытию индексируемого содержимого</w:t>
      </w:r>
      <w:r>
        <w:rPr>
          <w:color w:val="auto"/>
        </w:rPr>
      </w:r>
      <w:r/>
    </w:p>
    <w:p>
      <w:pPr>
        <w:numPr>
          <w:ilvl w:val="0"/>
          <w:numId w:val="1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полностью покрывающий (полный) индекс — покрывает всё содержимое индексируемого объекта.</w:t>
      </w:r>
      <w:r>
        <w:rPr>
          <w:color w:val="auto"/>
        </w:rPr>
      </w:r>
      <w:r/>
    </w:p>
    <w:p>
      <w:pPr>
        <w:numPr>
          <w:ilvl w:val="0"/>
          <w:numId w:val="1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частичный индекс (partial index) — это индекс, построенный на части набора данных, удовлетворяющей определенному условию самого индекса. Данный индекс создан для уменьшения размера индекса.</w:t>
      </w:r>
      <w:r>
        <w:rPr>
          <w:color w:val="auto"/>
        </w:rPr>
      </w:r>
      <w:r/>
    </w:p>
    <w:p>
      <w:pPr>
        <w:numPr>
          <w:ilvl w:val="0"/>
          <w:numId w:val="1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инкрементный (delta) индекс — индексируе</w:t>
      </w:r>
      <w:r>
        <w:rPr>
          <w:color w:val="auto"/>
          <w:sz w:val="21"/>
          <w:szCs w:val="21"/>
        </w:rPr>
        <w:t xml:space="preserve">тся малая часть данных(дельта), как правило, по истечении определенного времени. Используется при интенсивной записи. Например, полный индекс перестраивается раз в сутки, а дельта-индекс строится каждый час. По сути это частичный индекс по временной метке.</w:t>
      </w:r>
      <w:r>
        <w:rPr>
          <w:color w:val="auto"/>
        </w:rPr>
      </w:r>
      <w:r/>
    </w:p>
    <w:p>
      <w:pPr>
        <w:numPr>
          <w:ilvl w:val="0"/>
          <w:numId w:val="18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индекс реального времени (real-time index) — особый вид инкрементного индекса, характеризующийся высокой скоростью построения. Предназначен для часто меняющихся данных.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Индексы в кластерных системах</w:t>
      </w:r>
      <w:r>
        <w:rPr>
          <w:color w:val="auto"/>
        </w:rPr>
      </w:r>
      <w:r/>
    </w:p>
    <w:p>
      <w:pPr>
        <w:numPr>
          <w:ilvl w:val="0"/>
          <w:numId w:val="12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глобальный индекс — индекс по всему содержимому всех сегментов БД (shard).</w:t>
      </w:r>
      <w:r>
        <w:rPr>
          <w:color w:val="auto"/>
        </w:rPr>
      </w:r>
      <w:r/>
    </w:p>
    <w:p>
      <w:pPr>
        <w:numPr>
          <w:ilvl w:val="0"/>
          <w:numId w:val="12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сегментный индекс — глобальный индекс по полю-сегментируемому ключу (shard key). Используется для быстрого определения сегмента, на котором хранятся данные в процессе маршрутизации запроса в кластере БД.</w:t>
      </w:r>
      <w:r>
        <w:rPr>
          <w:color w:val="auto"/>
        </w:rPr>
      </w:r>
      <w:r/>
    </w:p>
    <w:p>
      <w:pPr>
        <w:numPr>
          <w:ilvl w:val="0"/>
          <w:numId w:val="12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локальный индекс — индекс по содержимому только одного сегмента БД.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В чем отличие между кластерными и </w:t>
      </w:r>
      <w:r>
        <w:rPr>
          <w:b/>
          <w:color w:val="auto"/>
          <w:sz w:val="21"/>
          <w:szCs w:val="21"/>
        </w:rPr>
        <w:t xml:space="preserve">некластерными</w:t>
      </w:r>
      <w:r>
        <w:rPr>
          <w:b/>
          <w:color w:val="auto"/>
          <w:sz w:val="21"/>
          <w:szCs w:val="21"/>
        </w:rPr>
        <w:t xml:space="preserve"> индексами?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Некластерные индексы - данные физически расположены в произвольном порядке, но логически упорядочены согласно индексу. Такой тип индексов подходит для часто изменяемого набора данных.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При кластерном индексировании данные физически упорядочены, что серьезно повышает скорость выборок данных (но только в случае последовательного доступа к данным). Для </w:t>
      </w:r>
      <w:ins w:id="10" w:author="Дмитрий Дюбескин" w:date="2022-03-09T15:29:05Z">
        <w:r>
          <w:rPr>
            <w:color w:val="auto"/>
            <w:sz w:val="21"/>
            <w:szCs w:val="21"/>
          </w:rPr>
          <w:t xml:space="preserve"> </w:t>
        </w:r>
      </w:ins>
      <w:r>
        <w:rPr>
          <w:color w:val="auto"/>
          <w:sz w:val="21"/>
          <w:szCs w:val="21"/>
        </w:rPr>
        <w:t xml:space="preserve">одного набора данных может быть создан только один кластерный индекс.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Имеет ли смысл индексировать данные, имеющие небольшое количество возможных значений?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Примерное пр</w:t>
      </w:r>
      <w:r>
        <w:rPr>
          <w:color w:val="auto"/>
          <w:sz w:val="21"/>
          <w:szCs w:val="21"/>
        </w:rPr>
        <w:t xml:space="preserve">авило, которым можно руководствоваться при создании индекса - если объем информации (в байтах) НЕ удовлетворяющей условию выборки меньше, чем размер индекса (в байтах) по данному условию выборки, то в общем случае оптимизация приведет к замедлению выборки.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Когда полное сканирование набора данных выгоднее доступа по индексу?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Полное сканирование производится </w:t>
      </w:r>
      <w:r>
        <w:rPr>
          <w:color w:val="auto"/>
          <w:sz w:val="21"/>
          <w:szCs w:val="21"/>
        </w:rPr>
        <w:t xml:space="preserve">многоблочным</w:t>
      </w:r>
      <w:r>
        <w:rPr>
          <w:color w:val="auto"/>
          <w:sz w:val="21"/>
          <w:szCs w:val="21"/>
        </w:rPr>
        <w:t xml:space="preserve"> чтением. Сканирование по индексу - </w:t>
      </w:r>
      <w:r>
        <w:rPr>
          <w:color w:val="auto"/>
          <w:sz w:val="21"/>
          <w:szCs w:val="21"/>
        </w:rPr>
        <w:t xml:space="preserve">одноблочным</w:t>
      </w:r>
      <w:r>
        <w:rPr>
          <w:color w:val="auto"/>
          <w:sz w:val="21"/>
          <w:szCs w:val="21"/>
        </w:rPr>
        <w:t xml:space="preserve">. Также, при доступе по индексу сначала идет ск</w:t>
      </w:r>
      <w:r>
        <w:rPr>
          <w:color w:val="auto"/>
          <w:sz w:val="21"/>
          <w:szCs w:val="21"/>
        </w:rPr>
        <w:t xml:space="preserve">анирование самого индекса, а затем чтение блоков из набора данных. Число блоков, которые надо при этом прочитать из набора зависит от фактора кластеризации. Если суммарная стоимость всех необходимых одноблочных чтений больше стоимости полного сканирования </w:t>
      </w:r>
      <w:r>
        <w:rPr>
          <w:color w:val="auto"/>
          <w:sz w:val="21"/>
          <w:szCs w:val="21"/>
        </w:rPr>
        <w:t xml:space="preserve">многоблочным</w:t>
      </w:r>
      <w:r>
        <w:rPr>
          <w:color w:val="auto"/>
          <w:sz w:val="21"/>
          <w:szCs w:val="21"/>
        </w:rPr>
        <w:t xml:space="preserve"> чтением, то полное сканирование выгоднее и оно выбирается оптимизатором.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Таким образом, полное сканирование выбирается при слабой селективности предикатов зароса и/или слабой кластеризации данных, либо в случае очень маленьких наборов данных.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 создать индекс?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Индекс можно создать либо с помощью выражения CREATE INDEX: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CREATE INDEX index_name ON table_name (column_name)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либо указав ограничение целостности в виде уникального UNIQUE или первичного PRIMARY ключа в операторе создания таблицы CREATE TABLE.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19. Хранимая процедура.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«хранимая процедура»?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</w:r>
      <w:r>
        <w:rPr>
          <w:color w:val="auto"/>
          <w:sz w:val="21"/>
          <w:szCs w:val="21"/>
        </w:rPr>
        <w:t xml:space="preserve">Хранимые процедуры позволяют повысить производительность, расширяют возможности прог</w:t>
      </w:r>
      <w:r>
        <w:rPr>
          <w:color w:val="auto"/>
          <w:sz w:val="21"/>
          <w:szCs w:val="21"/>
        </w:rPr>
        <w:t xml:space="preserve">раммирования и поддерживают функции безопасности данных. В большинстве СУБД при первом запуске хранимой процедуры она компилируется (выполняется синтаксический анализ и генерируется план доступа к данным) и в дальнейшем её обработка осуществляется быстрее.</w:t>
      </w:r>
      <w:r>
        <w:rPr>
          <w:color w:val="auto"/>
          <w:sz w:val="21"/>
          <w:szCs w:val="21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Хранимая процедура — объект базы данных, представляющий собой набор SQL-инструкций, который хранится на сервере. Хранимые процедуры очень </w:t>
      </w:r>
      <w:r>
        <w:rPr>
          <w:color w:val="auto"/>
          <w:sz w:val="21"/>
          <w:szCs w:val="21"/>
        </w:rPr>
        <w:t xml:space="preserve">похожи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</w:t>
      </w:r>
      <w:r>
        <w:rPr>
          <w:color w:val="auto"/>
          <w:sz w:val="21"/>
          <w:szCs w:val="21"/>
        </w:rPr>
        <w:t xml:space="preserve">ым и параметрам. В хранимых процедурах могут выполняться стандартные операции с базами данных (как DDL, так и DML). 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Хранимые процедуры позволяют повысить производительность, расширяют возможности прог</w:t>
      </w:r>
      <w:r>
        <w:rPr>
          <w:color w:val="auto"/>
          <w:sz w:val="21"/>
          <w:szCs w:val="21"/>
        </w:rPr>
        <w:t xml:space="preserve">раммирования и поддерживают функции безопасности данных. В большинстве СУБД при первом запуске хранимой процедуры она компилируется (выполняется синтаксический анализ и генерируется план доступа к данным) и в дальнейшем её обработка осуществляется быстрее.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20. Триггер.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«триггер»?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Триггер (trigger) — это хранимая процедура особого типа, которую пользователь не вызывает непосредственно, а исполнение которой обусловлено действием </w:t>
      </w:r>
      <w:r>
        <w:rPr>
          <w:color w:val="auto"/>
          <w:sz w:val="21"/>
          <w:szCs w:val="21"/>
        </w:rPr>
        <w:t xml:space="preserve">по модификации данных: добавлением, удалением или изменением данных в заданной таблице реляционной базы данных. Триггеры применяются для обеспечения целостности данных и реализации сложной бизнес-логики. Триггер запускается сервером автоматически и все про</w:t>
      </w:r>
      <w:r>
        <w:rPr>
          <w:color w:val="auto"/>
          <w:sz w:val="21"/>
          <w:szCs w:val="21"/>
        </w:rPr>
        <w:t xml:space="preserve">изводимые им модификации данных рассматриваются как выполняемые в транзакции, в которой выполнено действие, вызвавшее срабатывание триггера. Соответственно, в случае обнаружения ошибки или нарушения целостности данных может произойти откат этой транзакции.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Момент запуска триггера определяется с помощью ключевых слов BEFORE (триггер запус</w:t>
      </w:r>
      <w:r>
        <w:rPr>
          <w:color w:val="auto"/>
          <w:sz w:val="21"/>
          <w:szCs w:val="21"/>
        </w:rPr>
        <w:t xml:space="preserve">кается до выполнения связанного с ним события) или AFTER (после события). В случае, если триггер вызывается до события, он может внести изменения в модифицируемую событием запись. Кроме того, триггеры могут быть привязаны не к таблице, а к представлению (V</w:t>
      </w:r>
      <w:r>
        <w:rPr>
          <w:color w:val="auto"/>
          <w:sz w:val="21"/>
          <w:szCs w:val="21"/>
        </w:rPr>
        <w:t xml:space="preserve">IEW). В этом случае с их помощью реализуется механизм «обновляемого представления». В этом случае ключевые слова BEFORE и AFTER влияют лишь на последовательность вызова триггеров, так как собственно событие (удаление, вставка или обновление) не происходит.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21. Курсор.</w:t>
      </w:r>
      <w:r>
        <w:rPr>
          <w:color w:val="auto"/>
        </w:rPr>
      </w:r>
      <w:r/>
    </w:p>
    <w:p>
      <w:pPr>
        <w:ind w:firstLine="720"/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«курсор»?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Курсор — это объект базы данных, который позволяет приложениям работать с записями «по-одной», а не сразу с множеством, как это делается в обычных SQL командах.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Порядок работы с курсором такой:</w:t>
      </w:r>
      <w:r>
        <w:rPr>
          <w:color w:val="auto"/>
        </w:rPr>
      </w:r>
      <w:r/>
    </w:p>
    <w:p>
      <w:pPr>
        <w:numPr>
          <w:ilvl w:val="0"/>
          <w:numId w:val="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Определить курсор (DECLARE)</w:t>
      </w:r>
      <w:r>
        <w:rPr>
          <w:color w:val="auto"/>
          <w:sz w:val="21"/>
          <w:szCs w:val="21"/>
          <w:u w:val="none"/>
        </w:rPr>
      </w:r>
      <w:r/>
    </w:p>
    <w:p>
      <w:pPr>
        <w:numPr>
          <w:ilvl w:val="0"/>
          <w:numId w:val="1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Открыть курсор (OPEN)</w:t>
      </w:r>
      <w:r>
        <w:rPr>
          <w:color w:val="auto"/>
          <w:sz w:val="21"/>
          <w:szCs w:val="21"/>
          <w:u w:val="none"/>
        </w:rPr>
      </w:r>
      <w:r/>
    </w:p>
    <w:p>
      <w:pPr>
        <w:numPr>
          <w:ilvl w:val="0"/>
          <w:numId w:val="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</w:r>
      <w:r>
        <w:rPr>
          <w:color w:val="auto"/>
          <w:sz w:val="21"/>
          <w:szCs w:val="21"/>
        </w:rPr>
        <w:t xml:space="preserve">Получить запись из курсора (FETCH)</w:t>
      </w:r>
      <w:r>
        <w:rPr>
          <w:color w:val="auto"/>
        </w:rPr>
      </w:r>
      <w:r/>
    </w:p>
    <w:p>
      <w:pPr>
        <w:numPr>
          <w:ilvl w:val="0"/>
          <w:numId w:val="1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Обработать запись...</w:t>
      </w:r>
      <w:r>
        <w:rPr>
          <w:color w:val="auto"/>
          <w:sz w:val="21"/>
          <w:szCs w:val="21"/>
          <w:u w:val="none"/>
        </w:rPr>
      </w:r>
      <w:r/>
    </w:p>
    <w:p>
      <w:pPr>
        <w:numPr>
          <w:ilvl w:val="0"/>
          <w:numId w:val="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</w:r>
      <w:r>
        <w:rPr>
          <w:color w:val="auto"/>
          <w:sz w:val="21"/>
          <w:szCs w:val="21"/>
        </w:rPr>
        <w:t xml:space="preserve">Закрыть курсор (CLOSE)</w:t>
      </w:r>
      <w:r>
        <w:rPr>
          <w:color w:val="auto"/>
        </w:rPr>
      </w:r>
      <w:r/>
    </w:p>
    <w:p>
      <w:pPr>
        <w:numPr>
          <w:ilvl w:val="0"/>
          <w:numId w:val="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Удалить ссылку курсора (DEALLOCATE). Когда удаляется последняя ссылка курсора, SQL освобождает структуры данных, составляющие курсор.</w:t>
      </w:r>
      <w:r>
        <w:rPr>
          <w:color w:val="auto"/>
          <w:sz w:val="21"/>
          <w:szCs w:val="21"/>
          <w:u w:val="none"/>
        </w:rPr>
      </w:r>
      <w:r/>
    </w:p>
    <w:p>
      <w:pPr>
        <w:ind w:left="0" w:firstLine="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  <w:highlight w:val="none"/>
        </w:rPr>
      </w:r>
      <w:r>
        <w:rPr>
          <w:color w:val="auto"/>
          <w:sz w:val="21"/>
          <w:szCs w:val="21"/>
          <w:highlight w:val="none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22. DATETIME vs. TIMESTAMP.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Опишите разницу типов данных DATETIME и TIMESTAMP.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DATETIME предназначен для хранения целого числа: YYYYMMDDHHMMSS. И это время не зависит от временной зоны настроенной на сервере. Размер: 8 байт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TIMESTAMP хранит значение равное количеству секунд, прошедших с полуночи 1 января 1970 года по </w:t>
      </w:r>
      <w:r>
        <w:rPr>
          <w:color w:val="auto"/>
          <w:sz w:val="21"/>
          <w:szCs w:val="21"/>
        </w:rPr>
        <w:t xml:space="preserve">усреднённому</w:t>
      </w:r>
      <w:r>
        <w:rPr>
          <w:color w:val="auto"/>
          <w:sz w:val="21"/>
          <w:szCs w:val="21"/>
        </w:rPr>
        <w:t xml:space="preserve"> времени Гринвича. При получении из базы отображается с учётом часового пояса. Размер: 4 байта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23. Транзакции. Принципы ACID.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«транзакция»?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Транзакция - это воздействие на базу данных, переводящее её из одного целостного состояния в другое и выражаемое в изменении данных, хранящихся в базе данных.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Назовите основные свойства транзакции.</w:t>
      </w:r>
      <w:r>
        <w:rPr>
          <w:color w:val="auto"/>
        </w:rPr>
      </w:r>
      <w:r/>
    </w:p>
    <w:p>
      <w:pPr>
        <w:numPr>
          <w:ilvl w:val="0"/>
          <w:numId w:val="21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Атомарность (atomicity) гарантирует, что никакая транзакция не будет зафиксирована в системе частично. Будут либо выполнены все её подоперации, либо не выполнено ни одной.</w:t>
      </w:r>
      <w:r>
        <w:rPr>
          <w:color w:val="auto"/>
          <w:sz w:val="21"/>
          <w:szCs w:val="21"/>
          <w:u w:val="none"/>
        </w:rPr>
      </w:r>
      <w:r/>
    </w:p>
    <w:p>
      <w:pPr>
        <w:numPr>
          <w:ilvl w:val="0"/>
          <w:numId w:val="2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</w:r>
      <w:r>
        <w:rPr>
          <w:color w:val="auto"/>
          <w:sz w:val="21"/>
          <w:szCs w:val="21"/>
        </w:rPr>
        <w:t xml:space="preserve">Согласованность (consistency). Транзакция, достигающая своего нормального завершения и, тем самым, фиксирующая свои результаты, сохраняет согласованность базы данных.</w:t>
      </w:r>
      <w:r>
        <w:rPr>
          <w:color w:val="auto"/>
        </w:rPr>
      </w:r>
      <w:r/>
    </w:p>
    <w:p>
      <w:pPr>
        <w:numPr>
          <w:ilvl w:val="0"/>
          <w:numId w:val="21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Изолированность (isolation). Во время выполнения транзакции параллельные транзакции не должны оказывать влияние на ее результат.</w:t>
      </w:r>
      <w:r>
        <w:rPr>
          <w:color w:val="auto"/>
          <w:sz w:val="21"/>
          <w:szCs w:val="21"/>
          <w:u w:val="none"/>
        </w:rPr>
      </w:r>
      <w:r/>
    </w:p>
    <w:p>
      <w:pPr>
        <w:numPr>
          <w:ilvl w:val="0"/>
          <w:numId w:val="21"/>
        </w:numPr>
        <w:ind w:left="720" w:hanging="360"/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</w:r>
      <w:r>
        <w:rPr>
          <w:color w:val="auto"/>
          <w:sz w:val="21"/>
          <w:szCs w:val="21"/>
        </w:rPr>
        <w:t xml:space="preserve">Долговечность </w:t>
      </w:r>
      <w:r>
        <w:rPr>
          <w:color w:val="auto"/>
          <w:sz w:val="21"/>
          <w:szCs w:val="21"/>
        </w:rPr>
        <w:t xml:space="preserve">(durability). Независимо от проблем на нижних уровнях (к примеру, обесточивание системы или сбои в оборудовании) изменения, сделанные успешно завершённой транзакцией, должны остаться сохраненными после возвращения системы в работу.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24. Уровни изолированности транзакций.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Какие существуют уровни изолированности транзакций?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В порядке увеличения изолированности транзакций и, соответственно, надежности работы с данными:</w:t>
      </w:r>
      <w:r>
        <w:rPr>
          <w:color w:val="auto"/>
        </w:rPr>
      </w:r>
      <w:r/>
    </w:p>
    <w:p>
      <w:pPr>
        <w:numPr>
          <w:ilvl w:val="0"/>
          <w:numId w:val="14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Чтение неподтверждённых данных (грязное чтение) (read uncommitted, dirty read) — чтение незафиксированных изменений как своей транзакции, так и параллельных транзакц</w:t>
      </w:r>
      <w:r>
        <w:rPr>
          <w:color w:val="auto"/>
          <w:sz w:val="21"/>
          <w:szCs w:val="21"/>
        </w:rPr>
        <w:t xml:space="preserve">ий. Нет гарантии, что данные, измененные другими транзакциями, не будут в любой момент изменены в результате их отката, поэтому такое чтение является потенциальным источником ошибок. Невозможны потерянные изменения, возможны неповторяемое чтение и фантомы.</w:t>
      </w:r>
      <w:r>
        <w:rPr>
          <w:color w:val="auto"/>
        </w:rPr>
      </w:r>
      <w:r/>
    </w:p>
    <w:p>
      <w:pPr>
        <w:numPr>
          <w:ilvl w:val="0"/>
          <w:numId w:val="14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Чтение подтвержденных данных (read committed) — чтение всех изменений своей транзакции и зафиксированных изменений параллельных транзакций. Потерянные изменения и грязное чтение не допускается, возможны неповторяемое чтение и фантомы.</w:t>
      </w:r>
      <w:r>
        <w:rPr>
          <w:color w:val="auto"/>
        </w:rPr>
      </w:r>
      <w:r/>
    </w:p>
    <w:p>
      <w:pPr>
        <w:numPr>
          <w:ilvl w:val="0"/>
          <w:numId w:val="14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Повторяемость чтения (repeatable read, snapshot) — чтение всех изменений своей транзакции, любые </w:t>
      </w:r>
      <w:r>
        <w:rPr>
          <w:color w:val="auto"/>
          <w:sz w:val="21"/>
          <w:szCs w:val="21"/>
        </w:rPr>
        <w:t xml:space="preserve">изме</w:t>
      </w:r>
      <w:r>
        <w:rPr>
          <w:color w:val="auto"/>
          <w:sz w:val="21"/>
          <w:szCs w:val="21"/>
        </w:rPr>
        <w:t xml:space="preserve">нения</w:t>
      </w:r>
      <w:r>
        <w:rPr>
          <w:color w:val="auto"/>
          <w:sz w:val="21"/>
          <w:szCs w:val="21"/>
        </w:rPr>
        <w:t xml:space="preserve">, внесенные параллельными транзакциями после начала своей, недоступны. Потерянные изменения, грязное и неповторяемое чтение невозможны, возможны фантомы.</w:t>
      </w:r>
      <w:r>
        <w:rPr>
          <w:color w:val="auto"/>
        </w:rPr>
      </w:r>
      <w:r/>
    </w:p>
    <w:p>
      <w:pPr>
        <w:numPr>
          <w:ilvl w:val="0"/>
          <w:numId w:val="14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Упорядочиваемость (serializable) — результат параллельного выполнения сериализуемой транзакции с другими транзакциями должен быть логически эквивалентен результату их какого-либо последовательного выполнения. Проблемы синхронизации не возникают.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Какие проблемы могут возникать при параллельном доступе с использованием транзакций?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При параллельном выполнении транзакций возможны следующие проблемы:</w:t>
      </w:r>
      <w:r>
        <w:rPr>
          <w:color w:val="auto"/>
        </w:rPr>
      </w:r>
      <w:r/>
    </w:p>
    <w:p>
      <w:pPr>
        <w:numPr>
          <w:ilvl w:val="0"/>
          <w:numId w:val="16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Потерянное обновление (lost update) — при одновременном изменении одного блока данных разными транзакциями одно из изменений теряется;</w:t>
      </w:r>
      <w:r>
        <w:rPr>
          <w:color w:val="auto"/>
        </w:rPr>
      </w:r>
      <w:r/>
    </w:p>
    <w:p>
      <w:pPr>
        <w:numPr>
          <w:ilvl w:val="0"/>
          <w:numId w:val="16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«Грязное» чтение (dirty read) — чтение данных, добавленных или измененных транзакцией, которая впоследствии не подтвердится (откатится);</w:t>
      </w:r>
      <w:r>
        <w:rPr>
          <w:color w:val="auto"/>
        </w:rPr>
      </w:r>
      <w:r/>
    </w:p>
    <w:p>
      <w:pPr>
        <w:numPr>
          <w:ilvl w:val="0"/>
          <w:numId w:val="16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Неповторяющееся чтение (non-repeatable read) — при повторном чтении в рамках одной транзакции ранее прочитанные данные оказываются измененными;</w:t>
      </w:r>
      <w:r>
        <w:rPr>
          <w:color w:val="auto"/>
        </w:rPr>
      </w:r>
      <w:r/>
    </w:p>
    <w:p>
      <w:pPr>
        <w:numPr>
          <w:ilvl w:val="0"/>
          <w:numId w:val="16"/>
        </w:numPr>
        <w:ind w:left="720" w:hanging="360"/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Фантомное чтение (phantom reads) — одна транзакция в ходе своего выполнения несколько раз выбирает множество записей по одним и тем же критериям. Другая транзакция в интервалах между этими</w:t>
      </w:r>
      <w:r>
        <w:rPr>
          <w:color w:val="auto"/>
          <w:sz w:val="21"/>
          <w:szCs w:val="21"/>
        </w:rPr>
        <w:t xml:space="preserve"> выборками добавляет или удаляет записи или изменяет столбцы некоторых записей, используемых в критериях выборки первой транзакции, и успешно заканчивается. В результате получится, что одни и те же выборки в первой транзакции дают разные множества записей.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25. Нормализация. Нормальные формы. </w:t>
      </w:r>
      <w:r>
        <w:rPr>
          <w:color w:val="auto"/>
          <w:sz w:val="28"/>
          <w:szCs w:val="28"/>
        </w:rPr>
        <w:t xml:space="preserve">Денормализация</w:t>
      </w:r>
      <w:r>
        <w:rPr>
          <w:color w:val="auto"/>
          <w:sz w:val="28"/>
          <w:szCs w:val="28"/>
        </w:rPr>
        <w:t xml:space="preserve">.</w:t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«нормализация»?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Нормализация - это процесс преобразования отношений базы данных к виду, отвечающему нормальным формам (пошаговый, обратимый процесс замены исходной схемы другой схемой, в которой наборы данных имеют более простую и логичную структуру).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Нормализация предназначена для приведения структуры базы данных к виду, обеспечивающему минимальную логическую избыт</w:t>
      </w:r>
      <w:r>
        <w:rPr>
          <w:color w:val="auto"/>
          <w:sz w:val="21"/>
          <w:szCs w:val="21"/>
        </w:rPr>
        <w:t xml:space="preserve">очность, и не имеет целью уменьшение или увеличение производительности работы или же уменьшение или увеличение физического объема базы данных. Конечной целью нормализации является уменьшение потенциальной противоречивости хранимой в базе данных информации.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Какие существуют нормальные формы?</w:t>
      </w:r>
      <w:r>
        <w:rPr>
          <w:color w:val="auto"/>
        </w:rPr>
      </w:r>
      <w:r/>
    </w:p>
    <w:p>
      <w:pPr>
        <w:pStyle w:val="732"/>
        <w:numPr>
          <w:ilvl w:val="0"/>
          <w:numId w:val="35"/>
        </w:numPr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Первая нормальная форма (1NF) - Отношение находится в 1NF, если значения всех его атрибутов атомарны (неделимы).</w:t>
      </w:r>
      <w:r>
        <w:rPr>
          <w:color w:val="auto"/>
          <w:sz w:val="21"/>
          <w:szCs w:val="21"/>
        </w:rPr>
        <w:t xml:space="preserve">В каждой ячейке таблицы должно находиться только 1 значение.</w:t>
      </w:r>
      <w:r>
        <w:rPr>
          <w:color w:val="auto"/>
          <w:sz w:val="21"/>
          <w:szCs w:val="21"/>
          <w:u w:val="none"/>
        </w:rPr>
      </w:r>
      <w:r/>
    </w:p>
    <w:p>
      <w:pPr>
        <w:pStyle w:val="732"/>
        <w:numPr>
          <w:ilvl w:val="0"/>
          <w:numId w:val="35"/>
        </w:numPr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Вторая нормальная форма (2NF) - Отношение находится в 2NF, если оно находится в 1NF, и при этом все неключевые атрибуты зависят только от ключа целиком, а не от какой-то его части.</w:t>
      </w:r>
      <w:r>
        <w:rPr>
          <w:color w:val="auto"/>
          <w:sz w:val="21"/>
          <w:szCs w:val="21"/>
          <w:u w:val="none"/>
        </w:rPr>
      </w:r>
      <w:r/>
    </w:p>
    <w:p>
      <w:pPr>
        <w:pStyle w:val="732"/>
        <w:numPr>
          <w:ilvl w:val="0"/>
          <w:numId w:val="35"/>
        </w:numPr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Третья нормальная форма (3NF) - Отношение находится в 3NF, если оно находится в 2NF и все неключевые атрибуты не зависят друг от друга.</w:t>
      </w:r>
      <w:r>
        <w:rPr>
          <w:color w:val="auto"/>
          <w:sz w:val="21"/>
          <w:szCs w:val="21"/>
          <w:u w:val="none"/>
        </w:rPr>
      </w:r>
      <w:r/>
    </w:p>
    <w:p>
      <w:pPr>
        <w:pStyle w:val="732"/>
        <w:numPr>
          <w:ilvl w:val="0"/>
          <w:numId w:val="35"/>
        </w:numPr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Четвёртая нормальная форма (4NF) - Отношение находится в 4NF , если оно находится в 3NF и если в нем не содержатся независимые группы атрибутов, между которыми существует отношение «многие-ко-многим».</w:t>
      </w:r>
      <w:r>
        <w:rPr>
          <w:color w:val="auto"/>
          <w:sz w:val="21"/>
          <w:szCs w:val="21"/>
          <w:u w:val="none"/>
        </w:rPr>
      </w:r>
      <w:r/>
    </w:p>
    <w:p>
      <w:pPr>
        <w:pStyle w:val="732"/>
        <w:numPr>
          <w:ilvl w:val="0"/>
          <w:numId w:val="35"/>
        </w:numPr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Пятая нормальная форма (5NF) - Отношение находится в 5NF, когда каждая нетривиальная зависимость соединения в ней определяется потенциальным ключом (ключами) этого отношения.</w:t>
      </w:r>
      <w:r>
        <w:rPr>
          <w:color w:val="auto"/>
        </w:rPr>
      </w:r>
      <w:r/>
    </w:p>
    <w:p>
      <w:pPr>
        <w:pStyle w:val="732"/>
        <w:numPr>
          <w:ilvl w:val="0"/>
          <w:numId w:val="35"/>
        </w:numPr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Шестая нормальная форма (6NF) - Отношение находится в 6NF, когда она удовлетворяет всем нетривиальным зависимостям соединения, т.е. когда она </w:t>
      </w:r>
      <w:r>
        <w:rPr>
          <w:color w:val="auto"/>
          <w:sz w:val="21"/>
          <w:szCs w:val="21"/>
        </w:rPr>
        <w:t xml:space="preserve">неприводима</w:t>
      </w:r>
      <w:r>
        <w:rPr>
          <w:color w:val="auto"/>
          <w:sz w:val="21"/>
          <w:szCs w:val="21"/>
        </w:rPr>
        <w:t xml:space="preserve">, то есть не может быть подвергнута дальнейшей декомпозиции без потерь. Каждая переменная отношения, которая находится в 6NF, также находится и в 5NF. Введена как обобщение пятой нормальной формы для хронологической базы данных.</w:t>
      </w:r>
      <w:r>
        <w:rPr>
          <w:color w:val="auto"/>
        </w:rPr>
      </w:r>
      <w:r/>
    </w:p>
    <w:p>
      <w:pPr>
        <w:pStyle w:val="732"/>
        <w:numPr>
          <w:ilvl w:val="0"/>
          <w:numId w:val="35"/>
        </w:numPr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Нормальная форма Бойса-Кодда, усиленная 3 нормальная форма (BCNF) - Отношение находится в BCNF, когда каждая её нетривиальная и неприводимая слева функциональная зависимость </w:t>
      </w:r>
      <w:r>
        <w:rPr>
          <w:color w:val="auto"/>
          <w:sz w:val="21"/>
          <w:szCs w:val="21"/>
        </w:rPr>
        <w:t xml:space="preserve">имеет в качестве своего детерминанта некоторый потенциальный ключ.</w:t>
      </w:r>
      <w:r>
        <w:rPr>
          <w:color w:val="auto"/>
        </w:rPr>
      </w:r>
      <w:r/>
    </w:p>
    <w:p>
      <w:pPr>
        <w:pStyle w:val="732"/>
        <w:numPr>
          <w:ilvl w:val="0"/>
          <w:numId w:val="35"/>
        </w:numPr>
        <w:pageBreakBefore w:val="0"/>
        <w:rPr>
          <w:color w:val="auto"/>
          <w:sz w:val="21"/>
          <w:szCs w:val="21"/>
          <w:u w:val="none"/>
        </w:rPr>
      </w:pPr>
      <w:r>
        <w:rPr>
          <w:color w:val="auto"/>
          <w:sz w:val="21"/>
          <w:szCs w:val="21"/>
        </w:rPr>
        <w:t xml:space="preserve">Доменно-ключевая нормальная форма (DKNF) - Отношение находится в DKNF, когда каждое наложенное на нее ограничение является логическим следствием ограничений доменов и ограничений ключей, наложенных на данное отношение.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 xml:space="preserve">Что такое «</w:t>
      </w:r>
      <w:r>
        <w:rPr>
          <w:b/>
          <w:color w:val="auto"/>
          <w:sz w:val="21"/>
          <w:szCs w:val="21"/>
        </w:rPr>
        <w:t xml:space="preserve">денормализация</w:t>
      </w:r>
      <w:r>
        <w:rPr>
          <w:b/>
          <w:color w:val="auto"/>
          <w:sz w:val="21"/>
          <w:szCs w:val="21"/>
        </w:rPr>
        <w:t xml:space="preserve">»? Для чего она применяется?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Денормализация</w:t>
      </w:r>
      <w:r>
        <w:rPr>
          <w:color w:val="auto"/>
          <w:sz w:val="21"/>
          <w:szCs w:val="21"/>
        </w:rPr>
        <w:t xml:space="preserve"> базы данных — это процесс осознанного приведения базы данных к виду, в котором она не будет соответствовать правилам нормализации. Обычно это необходимо для повышения производительности и скорости извлечения данных, за счет увеличения избыточности данных.</w:t>
      </w:r>
      <w:r>
        <w:rPr>
          <w:color w:val="auto"/>
        </w:rPr>
      </w:r>
      <w:r/>
    </w:p>
    <w:p>
      <w:pPr>
        <w:pageBreakBefore w:val="0"/>
        <w:rPr>
          <w:color w:val="auto"/>
          <w:sz w:val="21"/>
          <w:szCs w:val="21"/>
        </w:rPr>
      </w:pPr>
      <w:r>
        <w:rPr>
          <w:color w:val="auto"/>
        </w:rPr>
      </w:r>
      <w:r>
        <w:rPr>
          <w:color w:val="auto"/>
        </w:rPr>
      </w:r>
      <w:r/>
    </w:p>
    <w:p>
      <w:pPr>
        <w:pageBreakBefore w:val="0"/>
        <w:rPr>
          <w:color w:val="auto"/>
          <w:sz w:val="28"/>
          <w:szCs w:val="28"/>
        </w:rPr>
      </w:pPr>
      <w:r>
        <w:rPr>
          <w:color w:val="auto"/>
        </w:rPr>
      </w:r>
      <w:r>
        <w:rPr>
          <w:color w:val="auto"/>
        </w:rPr>
      </w:r>
      <w:r/>
    </w:p>
    <w:p>
      <w:pPr>
        <w:rPr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</w:rPr>
        <w:t xml:space="preserve">Обязательные задачи SQL </w:t>
      </w:r>
      <w:hyperlink r:id="rId11" w:tooltip="https://habr.com/ru/post/181033/" w:history="1">
        <w:r>
          <w:rPr>
            <w:rStyle w:val="873"/>
            <w:color w:val="auto"/>
            <w:sz w:val="21"/>
            <w:szCs w:val="21"/>
          </w:rPr>
          <w:t xml:space="preserve">https://habr.com/ru/post/181033/</w:t>
        </w:r>
        <w:r>
          <w:rPr>
            <w:rStyle w:val="873"/>
            <w:color w:val="auto"/>
            <w:sz w:val="21"/>
            <w:szCs w:val="21"/>
          </w:rPr>
        </w:r>
        <w:r>
          <w:rPr>
            <w:rStyle w:val="873"/>
            <w:color w:val="000000" w:themeColor="text1"/>
            <w:sz w:val="21"/>
            <w:szCs w:val="21"/>
          </w:rPr>
        </w:r>
      </w:hyperlink>
      <w:r>
        <w:rPr>
          <w:color w:val="auto"/>
          <w:sz w:val="21"/>
          <w:szCs w:val="21"/>
        </w:rPr>
      </w:r>
      <w:r/>
    </w:p>
    <w:p>
      <w:pPr>
        <w:rPr>
          <w:color w:val="auto"/>
          <w:sz w:val="21"/>
          <w:szCs w:val="21"/>
        </w:rPr>
      </w:pPr>
      <w:r>
        <w:rPr>
          <w:color w:val="auto"/>
          <w:sz w:val="21"/>
          <w:szCs w:val="21"/>
          <w:highlight w:val="none"/>
        </w:rPr>
      </w:r>
      <w:r>
        <w:rPr>
          <w:color w:val="auto"/>
          <w:sz w:val="21"/>
          <w:szCs w:val="21"/>
        </w:rPr>
      </w:r>
      <w:r/>
    </w:p>
    <w:p>
      <w:pPr>
        <w:pageBreakBefore w:val="0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/>
    </w:p>
    <w:sectPr>
      <w:headerReference w:type="default" r:id="rId9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92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Arial" w:hAnsi="Arial" w:eastAsia="Arial" w:cs="Arial"/>
        <w:color w:val="222222"/>
        <w:sz w:val="24"/>
        <w:szCs w:val="24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1 Char"/>
    <w:link w:val="893"/>
    <w:uiPriority w:val="9"/>
    <w:rPr>
      <w:rFonts w:ascii="Arial" w:hAnsi="Arial" w:eastAsia="Arial" w:cs="Arial"/>
      <w:sz w:val="40"/>
      <w:szCs w:val="40"/>
    </w:rPr>
  </w:style>
  <w:style w:type="character" w:styleId="721">
    <w:name w:val="Heading 2 Char"/>
    <w:link w:val="894"/>
    <w:uiPriority w:val="9"/>
    <w:rPr>
      <w:rFonts w:ascii="Arial" w:hAnsi="Arial" w:eastAsia="Arial" w:cs="Arial"/>
      <w:sz w:val="34"/>
    </w:rPr>
  </w:style>
  <w:style w:type="character" w:styleId="722">
    <w:name w:val="Heading 3 Char"/>
    <w:link w:val="895"/>
    <w:uiPriority w:val="9"/>
    <w:rPr>
      <w:rFonts w:ascii="Arial" w:hAnsi="Arial" w:eastAsia="Arial" w:cs="Arial"/>
      <w:sz w:val="30"/>
      <w:szCs w:val="30"/>
    </w:rPr>
  </w:style>
  <w:style w:type="character" w:styleId="723">
    <w:name w:val="Heading 4 Char"/>
    <w:link w:val="896"/>
    <w:uiPriority w:val="9"/>
    <w:rPr>
      <w:rFonts w:ascii="Arial" w:hAnsi="Arial" w:eastAsia="Arial" w:cs="Arial"/>
      <w:b/>
      <w:bCs/>
      <w:sz w:val="26"/>
      <w:szCs w:val="26"/>
    </w:rPr>
  </w:style>
  <w:style w:type="character" w:styleId="724">
    <w:name w:val="Heading 5 Char"/>
    <w:link w:val="897"/>
    <w:uiPriority w:val="9"/>
    <w:rPr>
      <w:rFonts w:ascii="Arial" w:hAnsi="Arial" w:eastAsia="Arial" w:cs="Arial"/>
      <w:b/>
      <w:bCs/>
      <w:sz w:val="24"/>
      <w:szCs w:val="24"/>
    </w:rPr>
  </w:style>
  <w:style w:type="character" w:styleId="725">
    <w:name w:val="Heading 6 Char"/>
    <w:link w:val="898"/>
    <w:uiPriority w:val="9"/>
    <w:rPr>
      <w:rFonts w:ascii="Arial" w:hAnsi="Arial" w:eastAsia="Arial" w:cs="Arial"/>
      <w:b/>
      <w:bCs/>
      <w:sz w:val="22"/>
      <w:szCs w:val="22"/>
    </w:rPr>
  </w:style>
  <w:style w:type="paragraph" w:styleId="726">
    <w:name w:val="Heading 7"/>
    <w:basedOn w:val="891"/>
    <w:next w:val="891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7">
    <w:name w:val="Heading 7 Char"/>
    <w:link w:val="7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8">
    <w:name w:val="Heading 8"/>
    <w:basedOn w:val="891"/>
    <w:next w:val="891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9">
    <w:name w:val="Heading 8 Char"/>
    <w:link w:val="728"/>
    <w:uiPriority w:val="9"/>
    <w:rPr>
      <w:rFonts w:ascii="Arial" w:hAnsi="Arial" w:eastAsia="Arial" w:cs="Arial"/>
      <w:i/>
      <w:iCs/>
      <w:sz w:val="22"/>
      <w:szCs w:val="22"/>
    </w:rPr>
  </w:style>
  <w:style w:type="paragraph" w:styleId="730">
    <w:name w:val="Heading 9"/>
    <w:basedOn w:val="891"/>
    <w:next w:val="891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1">
    <w:name w:val="Heading 9 Char"/>
    <w:link w:val="730"/>
    <w:uiPriority w:val="9"/>
    <w:rPr>
      <w:rFonts w:ascii="Arial" w:hAnsi="Arial" w:eastAsia="Arial" w:cs="Arial"/>
      <w:i/>
      <w:iCs/>
      <w:sz w:val="21"/>
      <w:szCs w:val="21"/>
    </w:rPr>
  </w:style>
  <w:style w:type="paragraph" w:styleId="732">
    <w:name w:val="List Paragraph"/>
    <w:basedOn w:val="891"/>
    <w:uiPriority w:val="34"/>
    <w:qFormat/>
    <w:pPr>
      <w:contextualSpacing/>
      <w:ind w:left="720"/>
    </w:pPr>
  </w:style>
  <w:style w:type="table" w:styleId="73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34">
    <w:name w:val="No Spacing"/>
    <w:uiPriority w:val="1"/>
    <w:qFormat/>
    <w:pPr>
      <w:spacing w:before="0" w:after="0" w:line="240" w:lineRule="auto"/>
    </w:pPr>
  </w:style>
  <w:style w:type="character" w:styleId="735">
    <w:name w:val="Title Char"/>
    <w:link w:val="899"/>
    <w:uiPriority w:val="10"/>
    <w:rPr>
      <w:sz w:val="48"/>
      <w:szCs w:val="48"/>
    </w:rPr>
  </w:style>
  <w:style w:type="character" w:styleId="736">
    <w:name w:val="Subtitle Char"/>
    <w:link w:val="900"/>
    <w:uiPriority w:val="11"/>
    <w:rPr>
      <w:sz w:val="24"/>
      <w:szCs w:val="24"/>
    </w:rPr>
  </w:style>
  <w:style w:type="paragraph" w:styleId="737">
    <w:name w:val="Quote"/>
    <w:basedOn w:val="891"/>
    <w:next w:val="891"/>
    <w:link w:val="738"/>
    <w:uiPriority w:val="29"/>
    <w:qFormat/>
    <w:pPr>
      <w:ind w:left="720" w:right="720"/>
    </w:pPr>
    <w:rPr>
      <w:i/>
    </w:rPr>
  </w:style>
  <w:style w:type="character" w:styleId="738">
    <w:name w:val="Quote Char"/>
    <w:link w:val="737"/>
    <w:uiPriority w:val="29"/>
    <w:rPr>
      <w:i/>
    </w:rPr>
  </w:style>
  <w:style w:type="paragraph" w:styleId="739">
    <w:name w:val="Intense Quote"/>
    <w:basedOn w:val="891"/>
    <w:next w:val="891"/>
    <w:link w:val="7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0">
    <w:name w:val="Intense Quote Char"/>
    <w:link w:val="739"/>
    <w:uiPriority w:val="30"/>
    <w:rPr>
      <w:i/>
    </w:rPr>
  </w:style>
  <w:style w:type="paragraph" w:styleId="741">
    <w:name w:val="Header"/>
    <w:basedOn w:val="891"/>
    <w:link w:val="7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2">
    <w:name w:val="Header Char"/>
    <w:link w:val="741"/>
    <w:uiPriority w:val="99"/>
  </w:style>
  <w:style w:type="paragraph" w:styleId="743">
    <w:name w:val="Footer"/>
    <w:basedOn w:val="891"/>
    <w:link w:val="7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4">
    <w:name w:val="Footer Char"/>
    <w:link w:val="743"/>
    <w:uiPriority w:val="99"/>
  </w:style>
  <w:style w:type="paragraph" w:styleId="745">
    <w:name w:val="Caption"/>
    <w:basedOn w:val="891"/>
    <w:next w:val="89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6">
    <w:name w:val="Caption Char"/>
    <w:basedOn w:val="745"/>
    <w:link w:val="743"/>
    <w:uiPriority w:val="99"/>
  </w:style>
  <w:style w:type="table" w:styleId="747">
    <w:name w:val="Table Grid"/>
    <w:basedOn w:val="7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Table Grid Light"/>
    <w:basedOn w:val="7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Plain Table 1"/>
    <w:basedOn w:val="7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2"/>
    <w:basedOn w:val="7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2">
    <w:name w:val="Plain Table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Plain Table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4">
    <w:name w:val="Grid Table 1 Light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4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6">
    <w:name w:val="Grid Table 4 - Accent 1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7">
    <w:name w:val="Grid Table 4 - Accent 2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Grid Table 4 - Accent 3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9">
    <w:name w:val="Grid Table 4 - Accent 4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Grid Table 4 - Accent 5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1">
    <w:name w:val="Grid Table 4 - Accent 6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2">
    <w:name w:val="Grid Table 5 Dark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3">
    <w:name w:val="Grid Table 5 Dark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6">
    <w:name w:val="Grid Table 5 Dark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9">
    <w:name w:val="Grid Table 6 Colorful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0">
    <w:name w:val="Grid Table 6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1">
    <w:name w:val="Grid Table 6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2">
    <w:name w:val="Grid Table 6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3">
    <w:name w:val="Grid Table 6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4">
    <w:name w:val="Grid Table 6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6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7 Colorful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1">
    <w:name w:val="List Table 2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2">
    <w:name w:val="List Table 2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3">
    <w:name w:val="List Table 2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4">
    <w:name w:val="List Table 2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5">
    <w:name w:val="List Table 2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6">
    <w:name w:val="List Table 2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7">
    <w:name w:val="List Table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5 Dark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6 Colorful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9">
    <w:name w:val="List Table 6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0">
    <w:name w:val="List Table 6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1">
    <w:name w:val="List Table 6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2">
    <w:name w:val="List Table 6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3">
    <w:name w:val="List Table 6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4">
    <w:name w:val="List Table 6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5">
    <w:name w:val="List Table 7 Colorful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6">
    <w:name w:val="List Table 7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7">
    <w:name w:val="List Table 7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8">
    <w:name w:val="List Table 7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9">
    <w:name w:val="List Table 7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50">
    <w:name w:val="List Table 7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1">
    <w:name w:val="List Table 7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2">
    <w:name w:val="Lined - Accent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3">
    <w:name w:val="Lined - Accent 1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4">
    <w:name w:val="Lined - Accent 2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5">
    <w:name w:val="Lined - Accent 3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6">
    <w:name w:val="Lined - Accent 4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7">
    <w:name w:val="Lined - Accent 5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8">
    <w:name w:val="Lined - Accent 6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9">
    <w:name w:val="Bordered &amp; Lined - Accent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0">
    <w:name w:val="Bordered &amp; Lined - Accent 1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1">
    <w:name w:val="Bordered &amp; Lined - Accent 2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2">
    <w:name w:val="Bordered &amp; Lined - Accent 3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3">
    <w:name w:val="Bordered &amp; Lined - Accent 4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4">
    <w:name w:val="Bordered &amp; Lined - Accent 5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5">
    <w:name w:val="Bordered &amp; Lined - Accent 6"/>
    <w:basedOn w:val="7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6">
    <w:name w:val="Bordered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7">
    <w:name w:val="Bordered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8">
    <w:name w:val="Bordered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9">
    <w:name w:val="Bordered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0">
    <w:name w:val="Bordered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1">
    <w:name w:val="Bordered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2">
    <w:name w:val="Bordered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3">
    <w:name w:val="Hyperlink"/>
    <w:uiPriority w:val="99"/>
    <w:unhideWhenUsed/>
    <w:rPr>
      <w:color w:val="0000ff" w:themeColor="hyperlink"/>
      <w:u w:val="single"/>
    </w:rPr>
  </w:style>
  <w:style w:type="paragraph" w:styleId="874">
    <w:name w:val="footnote text"/>
    <w:basedOn w:val="891"/>
    <w:link w:val="875"/>
    <w:uiPriority w:val="99"/>
    <w:semiHidden/>
    <w:unhideWhenUsed/>
    <w:pPr>
      <w:spacing w:after="40" w:line="240" w:lineRule="auto"/>
    </w:pPr>
    <w:rPr>
      <w:sz w:val="18"/>
    </w:rPr>
  </w:style>
  <w:style w:type="character" w:styleId="875">
    <w:name w:val="Footnote Text Char"/>
    <w:link w:val="874"/>
    <w:uiPriority w:val="99"/>
    <w:rPr>
      <w:sz w:val="18"/>
    </w:rPr>
  </w:style>
  <w:style w:type="character" w:styleId="876">
    <w:name w:val="footnote reference"/>
    <w:uiPriority w:val="99"/>
    <w:unhideWhenUsed/>
    <w:rPr>
      <w:vertAlign w:val="superscript"/>
    </w:rPr>
  </w:style>
  <w:style w:type="paragraph" w:styleId="877">
    <w:name w:val="endnote text"/>
    <w:basedOn w:val="891"/>
    <w:link w:val="878"/>
    <w:uiPriority w:val="99"/>
    <w:semiHidden/>
    <w:unhideWhenUsed/>
    <w:pPr>
      <w:spacing w:after="0" w:line="240" w:lineRule="auto"/>
    </w:pPr>
    <w:rPr>
      <w:sz w:val="20"/>
    </w:rPr>
  </w:style>
  <w:style w:type="character" w:styleId="878">
    <w:name w:val="Endnote Text Char"/>
    <w:link w:val="877"/>
    <w:uiPriority w:val="99"/>
    <w:rPr>
      <w:sz w:val="20"/>
    </w:rPr>
  </w:style>
  <w:style w:type="character" w:styleId="879">
    <w:name w:val="endnote reference"/>
    <w:uiPriority w:val="99"/>
    <w:semiHidden/>
    <w:unhideWhenUsed/>
    <w:rPr>
      <w:vertAlign w:val="superscript"/>
    </w:rPr>
  </w:style>
  <w:style w:type="paragraph" w:styleId="880">
    <w:name w:val="toc 1"/>
    <w:basedOn w:val="891"/>
    <w:next w:val="891"/>
    <w:uiPriority w:val="39"/>
    <w:unhideWhenUsed/>
    <w:pPr>
      <w:ind w:left="0" w:right="0" w:firstLine="0"/>
      <w:spacing w:after="57"/>
    </w:pPr>
  </w:style>
  <w:style w:type="paragraph" w:styleId="881">
    <w:name w:val="toc 2"/>
    <w:basedOn w:val="891"/>
    <w:next w:val="891"/>
    <w:uiPriority w:val="39"/>
    <w:unhideWhenUsed/>
    <w:pPr>
      <w:ind w:left="283" w:right="0" w:firstLine="0"/>
      <w:spacing w:after="57"/>
    </w:pPr>
  </w:style>
  <w:style w:type="paragraph" w:styleId="882">
    <w:name w:val="toc 3"/>
    <w:basedOn w:val="891"/>
    <w:next w:val="891"/>
    <w:uiPriority w:val="39"/>
    <w:unhideWhenUsed/>
    <w:pPr>
      <w:ind w:left="567" w:right="0" w:firstLine="0"/>
      <w:spacing w:after="57"/>
    </w:pPr>
  </w:style>
  <w:style w:type="paragraph" w:styleId="883">
    <w:name w:val="toc 4"/>
    <w:basedOn w:val="891"/>
    <w:next w:val="891"/>
    <w:uiPriority w:val="39"/>
    <w:unhideWhenUsed/>
    <w:pPr>
      <w:ind w:left="850" w:right="0" w:firstLine="0"/>
      <w:spacing w:after="57"/>
    </w:pPr>
  </w:style>
  <w:style w:type="paragraph" w:styleId="884">
    <w:name w:val="toc 5"/>
    <w:basedOn w:val="891"/>
    <w:next w:val="891"/>
    <w:uiPriority w:val="39"/>
    <w:unhideWhenUsed/>
    <w:pPr>
      <w:ind w:left="1134" w:right="0" w:firstLine="0"/>
      <w:spacing w:after="57"/>
    </w:pPr>
  </w:style>
  <w:style w:type="paragraph" w:styleId="885">
    <w:name w:val="toc 6"/>
    <w:basedOn w:val="891"/>
    <w:next w:val="891"/>
    <w:uiPriority w:val="39"/>
    <w:unhideWhenUsed/>
    <w:pPr>
      <w:ind w:left="1417" w:right="0" w:firstLine="0"/>
      <w:spacing w:after="57"/>
    </w:pPr>
  </w:style>
  <w:style w:type="paragraph" w:styleId="886">
    <w:name w:val="toc 7"/>
    <w:basedOn w:val="891"/>
    <w:next w:val="891"/>
    <w:uiPriority w:val="39"/>
    <w:unhideWhenUsed/>
    <w:pPr>
      <w:ind w:left="1701" w:right="0" w:firstLine="0"/>
      <w:spacing w:after="57"/>
    </w:pPr>
  </w:style>
  <w:style w:type="paragraph" w:styleId="887">
    <w:name w:val="toc 8"/>
    <w:basedOn w:val="891"/>
    <w:next w:val="891"/>
    <w:uiPriority w:val="39"/>
    <w:unhideWhenUsed/>
    <w:pPr>
      <w:ind w:left="1984" w:right="0" w:firstLine="0"/>
      <w:spacing w:after="57"/>
    </w:pPr>
  </w:style>
  <w:style w:type="paragraph" w:styleId="888">
    <w:name w:val="toc 9"/>
    <w:basedOn w:val="891"/>
    <w:next w:val="891"/>
    <w:uiPriority w:val="39"/>
    <w:unhideWhenUsed/>
    <w:pPr>
      <w:ind w:left="2268" w:right="0" w:firstLine="0"/>
      <w:spacing w:after="57"/>
    </w:pPr>
  </w:style>
  <w:style w:type="paragraph" w:styleId="889">
    <w:name w:val="TOC Heading"/>
    <w:uiPriority w:val="39"/>
    <w:unhideWhenUsed/>
  </w:style>
  <w:style w:type="paragraph" w:styleId="890">
    <w:name w:val="table of figures"/>
    <w:basedOn w:val="891"/>
    <w:next w:val="891"/>
    <w:uiPriority w:val="99"/>
    <w:unhideWhenUsed/>
    <w:pPr>
      <w:spacing w:after="0" w:afterAutospacing="0"/>
    </w:pPr>
  </w:style>
  <w:style w:type="paragraph" w:styleId="891" w:default="1">
    <w:name w:val="Normal"/>
  </w:style>
  <w:style w:type="table" w:styleId="892" w:default="1">
    <w:name w:val="Table Normal"/>
    <w:tblPr/>
  </w:style>
  <w:style w:type="paragraph" w:styleId="893">
    <w:name w:val="Heading 1"/>
    <w:basedOn w:val="891"/>
    <w:next w:val="89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94">
    <w:name w:val="Heading 2"/>
    <w:basedOn w:val="891"/>
    <w:next w:val="891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895">
    <w:name w:val="Heading 3"/>
    <w:basedOn w:val="891"/>
    <w:next w:val="891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896">
    <w:name w:val="Heading 4"/>
    <w:basedOn w:val="891"/>
    <w:next w:val="89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97">
    <w:name w:val="Heading 5"/>
    <w:basedOn w:val="891"/>
    <w:next w:val="89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98">
    <w:name w:val="Heading 6"/>
    <w:basedOn w:val="891"/>
    <w:next w:val="89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99">
    <w:name w:val="Title"/>
    <w:basedOn w:val="891"/>
    <w:next w:val="89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900">
    <w:name w:val="Subtitle"/>
    <w:basedOn w:val="891"/>
    <w:next w:val="891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styleId="901" w:default="1">
    <w:name w:val="Default Paragraph Font"/>
    <w:uiPriority w:val="1"/>
    <w:semiHidden/>
    <w:unhideWhenUsed/>
  </w:style>
  <w:style w:type="numbering" w:styleId="9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docs.google.com/spreadsheets/d/1owGOr08-YSywk3KVIAdMLX8_tZyvPm9UJWubEeOcgD8/htmlview#" TargetMode="External"/><Relationship Id="rId11" Type="http://schemas.openxmlformats.org/officeDocument/2006/relationships/hyperlink" Target="https://habr.com/ru/post/181033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Алёна Новичкова</cp:lastModifiedBy>
  <cp:revision>2</cp:revision>
  <dcterms:modified xsi:type="dcterms:W3CDTF">2022-11-29T13:43:43Z</dcterms:modified>
</cp:coreProperties>
</file>